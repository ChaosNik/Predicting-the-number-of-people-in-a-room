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  <w:t>УНИВЕРЗИТЕТ У БАЊОЈ ЛУЦИ</w:t>
      </w: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  <w:t>ЕЛЕКТРОТЕХНИЧКИ ФАКУЛТЕТ</w:t>
      </w:r>
    </w:p>
    <w:p>
      <w:pPr>
        <w:rPr>
          <w:lang w:val="sr-Cyrl-BA"/>
        </w:rPr>
      </w:pPr>
    </w:p>
    <w:p>
      <w:pPr>
        <w:rPr>
          <w:lang w:val="sr-Cyrl-BA"/>
        </w:rPr>
      </w:pPr>
    </w:p>
    <w:p>
      <w:pPr>
        <w:rPr>
          <w:lang w:val="sr-Cyrl-BA"/>
        </w:rPr>
      </w:pPr>
    </w:p>
    <w:p>
      <w:pPr>
        <w:rPr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Cyrl-B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sr-Cyrl-BA"/>
        </w:rPr>
        <w:t>Никола Карпић</w:t>
      </w: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sr-Cyrl-BA"/>
        </w:rPr>
        <w:t>Развој рјешења за предвиђање броја особа у просторији</w:t>
      </w: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>дипломски рад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>Бања Лука, фебруар 2021.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ind w:left="990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ind w:left="990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ind w:left="990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ind w:left="990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ind w:left="2160" w:hanging="1440"/>
        <w:rPr>
          <w:rFonts w:ascii="Times New Roman" w:eastAsia="Times New Roman" w:hAnsi="Times New Roman" w:cs="Times New Roman"/>
          <w:b/>
          <w:bCs/>
          <w:sz w:val="44"/>
          <w:szCs w:val="44"/>
          <w:lang w:val="sr-Cyrl-B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BA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44"/>
          <w:lang w:val="sr-Cyrl-BA"/>
        </w:rPr>
        <w:t>РАЗВОЈ РЈЕШЕЊА ЗА ПРЕДВИЂАЊЕ БРОЈА ОСОБА У ПРОСТОРИЈИ</w:t>
      </w:r>
    </w:p>
    <w:p>
      <w:pPr>
        <w:spacing w:after="160" w:line="240" w:lineRule="auto"/>
        <w:ind w:left="990"/>
        <w:rPr>
          <w:rFonts w:ascii="Times New Roman" w:eastAsia="Times New Roman" w:hAnsi="Times New Roman" w:cs="Times New Roman"/>
          <w:b/>
          <w:sz w:val="32"/>
          <w:szCs w:val="32"/>
          <w:lang w:val="sr-Cyrl-BA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  <w:t>Кључне ријечи: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  <w:t>Машинско учење</w:t>
      </w:r>
    </w:p>
    <w:p>
      <w:pPr>
        <w:spacing w:line="240" w:lineRule="auto"/>
        <w:ind w:left="2160"/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>Регресија</w:t>
      </w:r>
    </w:p>
    <w:p>
      <w:pPr>
        <w:spacing w:line="240" w:lineRule="auto"/>
        <w:ind w:left="2160"/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>Класификација</w:t>
      </w:r>
    </w:p>
    <w:p>
      <w:pPr>
        <w:spacing w:line="240" w:lineRule="auto"/>
        <w:ind w:left="990"/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  <w:t>LightGBM</w:t>
      </w:r>
    </w:p>
    <w:p>
      <w:pPr>
        <w:spacing w:line="240" w:lineRule="auto"/>
        <w:ind w:left="990"/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  <w:lang w:val="sr-Cyrl-BA"/>
        </w:rPr>
        <w:tab/>
        <w:t xml:space="preserve">    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  <w:t>Комисија: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  <w:t>проф. др Милош Љубојевић, предсједник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  <w:t>проф. др Зоран Ђурић, ментор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  <w:t>Александар Келеч, ма, члан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  <w:t>Уз рад је приложен CD.</w:t>
      </w:r>
    </w:p>
    <w:p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</w:p>
    <w:p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ab/>
        <w:t>Кандидат:</w:t>
      </w:r>
    </w:p>
    <w:p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r-Cyrl-BA"/>
        </w:rPr>
        <w:t>Никола Карпић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lastRenderedPageBreak/>
        <w:t>УНИВЕРЗИТЕТ У БАЊОЈ ЛУЦИ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>ЕЛЕКТРОТЕХНИЧКИ ФАКУЛТЕТ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>КАТЕДРА ЗА РАЧУНАРСТВО И ИНФОРМАТИКУ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ind w:left="2880" w:hanging="2160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ab/>
        <w:t>РАЗВОЈ РЈЕШЕЊА ЗА ПРЕДВИЂАЊЕ БРОЈА ОСОБА У ПРОСТОРИЈИ</w:t>
      </w:r>
    </w:p>
    <w:p>
      <w:pPr>
        <w:spacing w:after="160" w:line="240" w:lineRule="auto"/>
        <w:ind w:left="2880" w:hanging="21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160" w:line="240" w:lineRule="auto"/>
        <w:ind w:left="2880" w:hanging="2160"/>
        <w:jc w:val="both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>Задатак:</w:t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ab/>
        <w:t xml:space="preserve">Машинско учење. Описати класификационе и регресионе алгоритме машинског учења и њихове типичне представнике. Припрема скупова података за тренирање, валидацију и тестирање. У практичном дијелу рада анализирати моделе за предвиђања броја особа у просторији креиране кориштењем неколико алгоритама (класификационих и регресионих). Моделе је потребно тренирати подацима који садрже температуру, влажност, ниво угљен-диоксида и др. За реализацију користити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sr-Cyrl-BA"/>
        </w:rPr>
        <w:t>Jupyter Notebook</w:t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 xml:space="preserve"> алат. Извршити компаративну анализу перформаси добијених модела.</w:t>
      </w:r>
    </w:p>
    <w:p>
      <w:pPr>
        <w:spacing w:after="160" w:line="240" w:lineRule="auto"/>
        <w:ind w:left="3600" w:hanging="2160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 xml:space="preserve">Ментор: </w:t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ab/>
        <w:t>проф. др Зоран Ђурић</w:t>
      </w:r>
    </w:p>
    <w:p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>Кандидат:</w:t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ab/>
        <w:t>Никола Карпић (1144/14)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sr-Cyrl-BA"/>
        </w:rPr>
      </w:pPr>
    </w:p>
    <w:p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sr-Cyrl-BA"/>
        </w:rPr>
        <w:sect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  <w:lang w:val="sr-Cyrl-BA"/>
        </w:rPr>
        <w:t>Бања Лука, фебруар 2020.</w:t>
      </w:r>
    </w:p>
    <w:p>
      <w:pPr>
        <w:spacing w:after="160" w:line="240" w:lineRule="auto"/>
        <w:rPr>
          <w:rFonts w:ascii="Times New Roman" w:eastAsia="Times New Roman" w:hAnsi="Times New Roman" w:cs="Times New Roman"/>
          <w:sz w:val="36"/>
          <w:szCs w:val="36"/>
          <w:lang w:val="sr-Cyrl-BA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sr-Cyrl-BA"/>
        </w:rPr>
        <w:id w:val="-10677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>
          <w:pPr>
            <w:pStyle w:val="TOCHeading"/>
            <w:rPr>
              <w:lang w:val="sr-Cyrl-BA"/>
            </w:rPr>
          </w:pPr>
          <w:r>
            <w:rPr>
              <w:lang w:val="sr-Cyrl-BA"/>
            </w:rPr>
            <w:t>Садржај</w:t>
          </w:r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  <w:lang w:val="sr-Cyrl-BA"/>
            </w:rPr>
            <w:fldChar w:fldCharType="begin"/>
          </w:r>
          <w:r>
            <w:rPr>
              <w:b/>
              <w:bCs/>
              <w:noProof/>
              <w:lang w:val="sr-Cyrl-BA"/>
            </w:rPr>
            <w:instrText xml:space="preserve"> TOC \o "1-3" \h \z \u </w:instrText>
          </w:r>
          <w:r>
            <w:rPr>
              <w:b/>
              <w:bCs/>
              <w:noProof/>
              <w:lang w:val="sr-Cyrl-BA"/>
            </w:rPr>
            <w:fldChar w:fldCharType="separate"/>
          </w:r>
          <w:hyperlink w:anchor="_Toc64317729" w:history="1">
            <w:r>
              <w:rPr>
                <w:rStyle w:val="Hyperlink"/>
                <w:rFonts w:cs="Times New Roman"/>
                <w:noProof/>
                <w:lang w:val="sr-Cyrl-B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0" w:history="1">
            <w:r>
              <w:rPr>
                <w:rStyle w:val="Hyperlink"/>
                <w:rFonts w:cs="Times New Roman"/>
                <w:noProof/>
                <w:lang w:val="sr-Cyrl-B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Машинско учење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1" w:history="1">
            <w:r>
              <w:rPr>
                <w:rStyle w:val="Hyperlink"/>
                <w:rFonts w:cs="Times New Roman"/>
                <w:noProof/>
                <w:lang w:val="sr-Cyrl-BA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Надгледано учење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2" w:history="1">
            <w:r>
              <w:rPr>
                <w:rStyle w:val="Hyperlink"/>
                <w:noProof/>
                <w:lang w:val="sr-Cyrl-BA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noProof/>
                <w:lang w:val="sr-Cyrl-BA"/>
              </w:rPr>
              <w:t>Класификација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3" w:history="1">
            <w:r>
              <w:rPr>
                <w:rStyle w:val="Hyperlink"/>
                <w:noProof/>
                <w:lang w:val="sr-Cyrl-BA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noProof/>
                <w:lang w:val="sr-Cyrl-BA"/>
              </w:rPr>
              <w:t>Регресија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4" w:history="1">
            <w:r>
              <w:rPr>
                <w:rStyle w:val="Hyperlink"/>
                <w:rFonts w:cs="Times New Roman"/>
                <w:noProof/>
                <w:lang w:val="sr-Cyrl-BA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Ненадгледано учење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5" w:history="1">
            <w:r>
              <w:rPr>
                <w:rStyle w:val="Hyperlink"/>
                <w:rFonts w:cs="Times New Roman"/>
                <w:noProof/>
                <w:lang w:val="sr-Cyrl-BA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Учење уз подстицај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6" w:history="1">
            <w:r>
              <w:rPr>
                <w:rStyle w:val="Hyperlink"/>
                <w:rFonts w:cs="Times New Roman"/>
                <w:noProof/>
                <w:lang w:val="sr-Cyrl-B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Процес машинског учења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7" w:history="1">
            <w:r>
              <w:rPr>
                <w:rStyle w:val="Hyperlink"/>
                <w:rFonts w:cs="Times New Roman"/>
                <w:noProof/>
                <w:lang w:val="sr-Cyrl-BA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Прикупљање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8" w:history="1">
            <w:r>
              <w:rPr>
                <w:rStyle w:val="Hyperlink"/>
                <w:rFonts w:cs="Times New Roman"/>
                <w:noProof/>
                <w:lang w:val="sr-Cyrl-BA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Припрема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39" w:history="1">
            <w:r>
              <w:rPr>
                <w:rStyle w:val="Hyperlink"/>
                <w:rFonts w:cs="Times New Roman"/>
                <w:noProof/>
                <w:lang w:val="sr-Cyrl-BA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Анализа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0" w:history="1">
            <w:r>
              <w:rPr>
                <w:rStyle w:val="Hyperlink"/>
                <w:rFonts w:cs="Times New Roman"/>
                <w:noProof/>
                <w:lang w:val="sr-Cyrl-BA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Избор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1" w:history="1">
            <w:r>
              <w:rPr>
                <w:rStyle w:val="Hyperlink"/>
                <w:rFonts w:cs="Times New Roman"/>
                <w:noProof/>
                <w:lang w:val="sr-Cyrl-BA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Обучавање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2" w:history="1">
            <w:r>
              <w:rPr>
                <w:rStyle w:val="Hyperlink"/>
                <w:rFonts w:cs="Times New Roman"/>
                <w:noProof/>
                <w:lang w:val="sr-Cyrl-BA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Оцјењивање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3" w:history="1">
            <w:r>
              <w:rPr>
                <w:rStyle w:val="Hyperlink"/>
                <w:rFonts w:cs="Times New Roman"/>
                <w:noProof/>
                <w:lang w:val="sr-Cyrl-BA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Тестирање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4" w:history="1">
            <w:r>
              <w:rPr>
                <w:rStyle w:val="Hyperlink"/>
                <w:rFonts w:cs="Times New Roman"/>
                <w:noProof/>
                <w:lang w:val="sr-Cyrl-BA"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Примјена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5" w:history="1">
            <w:r>
              <w:rPr>
                <w:rStyle w:val="Hyperlink"/>
                <w:rFonts w:cs="Times New Roman"/>
                <w:noProof/>
                <w:lang w:val="sr-Cyrl-B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6" w:history="1">
            <w:r>
              <w:rPr>
                <w:rStyle w:val="Hyperlink"/>
                <w:rFonts w:cs="Times New Roman"/>
                <w:noProof/>
                <w:lang w:val="sr-Cyrl-BA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Логистичка регресија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7" w:history="1">
            <w:r>
              <w:rPr>
                <w:rStyle w:val="Hyperlink"/>
                <w:rFonts w:cs="Times New Roman"/>
                <w:noProof/>
                <w:lang w:val="sr-Cyrl-BA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</w:rPr>
              <w:t>Gaussian Naive Byes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8" w:history="1">
            <w:r>
              <w:rPr>
                <w:rStyle w:val="Hyperlink"/>
                <w:rFonts w:cs="Times New Roman"/>
                <w:noProof/>
                <w:lang w:val="sr-Cyrl-BA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K Nearest Neighbors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49" w:history="1">
            <w:r>
              <w:rPr>
                <w:rStyle w:val="Hyperlink"/>
                <w:rFonts w:cs="Times New Roman"/>
                <w:noProof/>
                <w:lang w:val="sr-Cyrl-BA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Decision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0" w:history="1">
            <w:r>
              <w:rPr>
                <w:rStyle w:val="Hyperlink"/>
                <w:rFonts w:cs="Times New Roman"/>
                <w:noProof/>
                <w:lang w:val="sr-Cyrl-BA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Random Forest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1" w:history="1">
            <w:r>
              <w:rPr>
                <w:rStyle w:val="Hyperlink"/>
                <w:rFonts w:cs="Times New Roman"/>
                <w:noProof/>
                <w:lang w:val="sr-Cyrl-BA"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Gradient Boosting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2" w:history="1">
            <w:r>
              <w:rPr>
                <w:rStyle w:val="Hyperlink"/>
                <w:rFonts w:cs="Times New Roman"/>
                <w:noProof/>
                <w:lang w:val="sr-Cyrl-BA"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Support Vector Machine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3" w:history="1">
            <w:r>
              <w:rPr>
                <w:rStyle w:val="Hyperlink"/>
                <w:rFonts w:cs="Times New Roman"/>
                <w:noProof/>
                <w:lang w:val="sr-Cyrl-BA"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LightGBM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4" w:history="1">
            <w:r>
              <w:rPr>
                <w:rStyle w:val="Hyperlink"/>
                <w:rFonts w:cs="Times New Roman"/>
                <w:noProof/>
                <w:lang w:val="sr-Cyrl-BA"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K Nearest Neighbors 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5" w:history="1">
            <w:r>
              <w:rPr>
                <w:rStyle w:val="Hyperlink"/>
                <w:rFonts w:cs="Times New Roman"/>
                <w:noProof/>
                <w:lang w:val="sr-Cyrl-BA"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en-US"/>
              </w:rPr>
              <w:t>LightGBM 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6" w:history="1">
            <w:r>
              <w:rPr>
                <w:rStyle w:val="Hyperlink"/>
                <w:rFonts w:cs="Times New Roman"/>
                <w:noProof/>
                <w:lang w:val="sr-Cyrl-B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Практични рад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7" w:history="1">
            <w:r>
              <w:rPr>
                <w:rStyle w:val="Hyperlink"/>
                <w:rFonts w:cs="Times New Roman"/>
                <w:noProof/>
                <w:lang w:val="sr-Cyrl-BA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Прикупљање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8" w:history="1">
            <w:r>
              <w:rPr>
                <w:rStyle w:val="Hyperlink"/>
                <w:rFonts w:cs="Times New Roman"/>
                <w:noProof/>
                <w:lang w:val="sr-Cyrl-BA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Припрема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59" w:history="1">
            <w:r>
              <w:rPr>
                <w:rStyle w:val="Hyperlink"/>
                <w:rFonts w:cs="Times New Roman"/>
                <w:noProof/>
                <w:lang w:val="sr-Cyrl-BA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Анализа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0" w:history="1">
            <w:r>
              <w:rPr>
                <w:rStyle w:val="Hyperlink"/>
                <w:rFonts w:cs="Times New Roman"/>
                <w:noProof/>
                <w:lang w:val="sr-Cyrl-BA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Избор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1" w:history="1">
            <w:r>
              <w:rPr>
                <w:rStyle w:val="Hyperlink"/>
                <w:rFonts w:cs="Times New Roman"/>
                <w:noProof/>
                <w:lang w:val="sr-Cyrl-BA"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Обучавање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2" w:history="1">
            <w:r>
              <w:rPr>
                <w:rStyle w:val="Hyperlink"/>
                <w:rFonts w:cs="Times New Roman"/>
                <w:noProof/>
                <w:lang w:val="sr-Cyrl-BA"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Оцјењивање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3" w:history="1">
            <w:r>
              <w:rPr>
                <w:rStyle w:val="Hyperlink"/>
                <w:rFonts w:cs="Times New Roman"/>
                <w:noProof/>
                <w:lang w:val="sr-Cyrl-BA"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Тестирање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4" w:history="1">
            <w:r>
              <w:rPr>
                <w:rStyle w:val="Hyperlink"/>
                <w:rFonts w:cs="Times New Roman"/>
                <w:noProof/>
                <w:lang w:val="sr-Cyrl-B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5" w:history="1">
            <w:r>
              <w:rPr>
                <w:rStyle w:val="Hyperlink"/>
                <w:rFonts w:cs="Times New Roman"/>
                <w:noProof/>
                <w:lang w:val="sr-Cyrl-B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4317766" w:history="1">
            <w:r>
              <w:rPr>
                <w:rStyle w:val="Hyperlink"/>
                <w:rFonts w:cs="Times New Roman"/>
                <w:noProof/>
                <w:lang w:val="sr-Cyrl-B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>
              <w:rPr>
                <w:rStyle w:val="Hyperlink"/>
                <w:rFonts w:cs="Times New Roman"/>
                <w:noProof/>
                <w:lang w:val="sr-Cyrl-BA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rPr>
              <w:lang w:val="sr-Cyrl-BA"/>
            </w:rPr>
          </w:pPr>
          <w:r>
            <w:rPr>
              <w:b/>
              <w:bCs/>
              <w:noProof/>
              <w:lang w:val="sr-Cyrl-BA"/>
            </w:rPr>
            <w:fldChar w:fldCharType="end"/>
          </w:r>
        </w:p>
      </w:sdtContent>
    </w:sdt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noProof/>
          <w:lang w:val="sr-Cyrl-BA"/>
        </w:rPr>
      </w:pPr>
    </w:p>
    <w:p>
      <w:pPr>
        <w:spacing w:line="240" w:lineRule="auto"/>
        <w:rPr>
          <w:rFonts w:ascii="Times New Roman" w:hAnsi="Times New Roman" w:cs="Times New Roman"/>
          <w:lang w:val="sr-Cyrl-BA"/>
        </w:rPr>
        <w:sectPr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>
      <w:pPr>
        <w:pStyle w:val="Heading1"/>
        <w:numPr>
          <w:ilvl w:val="0"/>
          <w:numId w:val="6"/>
        </w:numPr>
        <w:tabs>
          <w:tab w:val="left" w:pos="6663"/>
        </w:tabs>
        <w:spacing w:line="240" w:lineRule="auto"/>
        <w:rPr>
          <w:rFonts w:cs="Times New Roman"/>
          <w:lang w:val="sr-Cyrl-BA"/>
        </w:rPr>
      </w:pPr>
      <w:bookmarkStart w:id="1" w:name="_Toc64317729"/>
      <w:r>
        <w:rPr>
          <w:rFonts w:cs="Times New Roman"/>
          <w:lang w:val="sr-Cyrl-BA"/>
        </w:rPr>
        <w:lastRenderedPageBreak/>
        <w:t>У</w:t>
      </w:r>
      <w:bookmarkEnd w:id="1"/>
      <w:r>
        <w:rPr>
          <w:rFonts w:cs="Times New Roman"/>
          <w:lang w:val="sr-Cyrl-BA"/>
        </w:rPr>
        <w:t>вод</w:t>
      </w:r>
    </w:p>
    <w:p>
      <w:pPr>
        <w:pStyle w:val="NoSpacing"/>
        <w:rPr>
          <w:rFonts w:cs="Times New Roman"/>
          <w:lang w:val="sr-Latn-BA"/>
        </w:rPr>
      </w:pPr>
      <w:r>
        <w:rPr>
          <w:rFonts w:cs="Times New Roman"/>
          <w:lang w:val="sr-Cyrl-BA"/>
        </w:rPr>
        <w:t>У данашње вријеме се суочавамо са феноменом све веће производње дигиталних података у разним форматима. Количина података се експоненцијално повећава и ти подаци су огроман ресурс који остаје неискориштен. Због наглог повећања количине података, појавили су се могућност и потреба за обрадом тих података. Како је велики проценат тих података неструктурисан и некласификован, појавила се потреба и за креирањем ефикасних алгоритама и процеса за разврставање, именовање и анализу тих података. Једна од најзаступљенијих области вјештачке интелигенције</w:t>
      </w:r>
      <w:r>
        <w:rPr>
          <w:rFonts w:cs="Times New Roman"/>
          <w:lang w:val="sr-Latn-BA"/>
        </w:rPr>
        <w:t xml:space="preserve"> (</w:t>
      </w:r>
      <w:r>
        <w:rPr>
          <w:rFonts w:cs="Times New Roman"/>
          <w:i/>
          <w:iCs/>
          <w:lang w:val="sr-Latn-BA"/>
        </w:rPr>
        <w:t>Artificial Intelligence</w:t>
      </w:r>
      <w:r>
        <w:rPr>
          <w:rFonts w:cs="Times New Roman"/>
          <w:lang w:val="sr-Latn-BA"/>
        </w:rPr>
        <w:t>)</w:t>
      </w:r>
      <w:r>
        <w:rPr>
          <w:rFonts w:cs="Times New Roman"/>
          <w:lang w:val="sr-Cyrl-BA"/>
        </w:rPr>
        <w:t xml:space="preserve"> која се бави разврставањем, именовањем и анализом података је машинско учење (</w:t>
      </w:r>
      <w:r>
        <w:rPr>
          <w:rFonts w:cs="Times New Roman"/>
          <w:i/>
          <w:iCs/>
          <w:lang w:val="en-US"/>
        </w:rPr>
        <w:t>Machine</w:t>
      </w:r>
      <w:r>
        <w:rPr>
          <w:rFonts w:cs="Times New Roman"/>
          <w:i/>
          <w:iCs/>
          <w:lang w:val="sr-Cyrl-BA"/>
        </w:rPr>
        <w:t xml:space="preserve"> </w:t>
      </w:r>
      <w:r>
        <w:rPr>
          <w:rFonts w:cs="Times New Roman"/>
          <w:i/>
          <w:iCs/>
          <w:lang w:val="en-US"/>
        </w:rPr>
        <w:t>learning</w:t>
      </w:r>
      <w:r>
        <w:rPr>
          <w:rFonts w:cs="Times New Roman"/>
          <w:lang w:val="sr-Cyrl-BA"/>
        </w:rPr>
        <w:t>).</w:t>
      </w:r>
    </w:p>
    <w:p>
      <w:pPr>
        <w:pStyle w:val="NoSpacing"/>
        <w:rPr>
          <w:rFonts w:cs="Times New Roman"/>
          <w:lang w:val="sr-Cyrl-BA"/>
        </w:rPr>
      </w:pPr>
      <w:r>
        <w:rPr>
          <w:rFonts w:cs="Times New Roman"/>
          <w:lang w:val="sr-Cyrl-BA"/>
        </w:rPr>
        <w:t xml:space="preserve">Велике компаније као што су </w:t>
      </w:r>
      <w:r>
        <w:rPr>
          <w:rFonts w:cs="Times New Roman"/>
          <w:lang w:val="en-US"/>
        </w:rPr>
        <w:t>Google</w:t>
      </w:r>
      <w:r>
        <w:rPr>
          <w:rStyle w:val="FootnoteReference"/>
          <w:rFonts w:cs="Times New Roman"/>
          <w:lang w:val="sr-Cyrl-BA"/>
        </w:rPr>
        <w:footnoteReference w:id="1"/>
      </w:r>
      <w:r>
        <w:rPr>
          <w:rFonts w:cs="Times New Roman"/>
          <w:lang w:val="sr-Cyrl-BA"/>
        </w:rPr>
        <w:t xml:space="preserve">, </w:t>
      </w:r>
      <w:r>
        <w:rPr>
          <w:rFonts w:cs="Times New Roman"/>
          <w:lang w:val="en-US"/>
        </w:rPr>
        <w:t>Microsoft</w:t>
      </w:r>
      <w:r>
        <w:rPr>
          <w:rStyle w:val="FootnoteReference"/>
          <w:rFonts w:cs="Times New Roman"/>
          <w:lang w:val="sr-Cyrl-BA"/>
        </w:rPr>
        <w:footnoteReference w:id="2"/>
      </w:r>
      <w:r>
        <w:rPr>
          <w:rFonts w:cs="Times New Roman"/>
          <w:lang w:val="sr-Cyrl-BA"/>
        </w:rPr>
        <w:t xml:space="preserve">, </w:t>
      </w:r>
      <w:r>
        <w:rPr>
          <w:rFonts w:cs="Times New Roman"/>
          <w:lang w:val="en-US"/>
        </w:rPr>
        <w:t>Facebook</w:t>
      </w:r>
      <w:r>
        <w:rPr>
          <w:rStyle w:val="FootnoteReference"/>
          <w:rFonts w:cs="Times New Roman"/>
          <w:lang w:val="sr-Cyrl-BA"/>
        </w:rPr>
        <w:footnoteReference w:id="3"/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sr-Cyrl-BA"/>
        </w:rPr>
        <w:t xml:space="preserve">и </w:t>
      </w:r>
      <w:r>
        <w:rPr>
          <w:rFonts w:cs="Times New Roman"/>
          <w:lang w:val="en-US"/>
        </w:rPr>
        <w:t>Amazon</w:t>
      </w:r>
      <w:r>
        <w:rPr>
          <w:rStyle w:val="FootnoteReference"/>
          <w:rFonts w:cs="Times New Roman"/>
          <w:lang w:val="en-US"/>
        </w:rPr>
        <w:footnoteReference w:id="4"/>
      </w:r>
      <w:r>
        <w:rPr>
          <w:rFonts w:cs="Times New Roman"/>
          <w:lang w:val="sr-Cyrl-BA"/>
        </w:rPr>
        <w:t xml:space="preserve"> су почеле да улажу огромне напоре и средства у своје могућности чувања, обраде и класификације великих количина несређених података како би остале релевантне и оствариле тржишну предност у данашњем брзорастућем и брзомијењајућем дигиталном пространству. Велика количина средстава која се улажу у ову област је довела до експлозије научних радова на тему машинског учења у посљедњих 15 година (слика 1.1).</w:t>
      </w:r>
    </w:p>
    <w:p>
      <w:pPr>
        <w:pStyle w:val="NoSpacing"/>
        <w:rPr>
          <w:rFonts w:cs="Times New Roman"/>
          <w:lang w:val="sr-Cyrl-BA"/>
        </w:rPr>
      </w:pPr>
      <w:r>
        <w:rPr>
          <w:rFonts w:cs="Times New Roman"/>
          <w:lang w:val="sr-Cyrl-BA"/>
        </w:rPr>
        <w:t>Владе, војске, Министарства унутрашњих послова и остале институције разних држава улажу у ову област, такође, било због могућности да боље и ефикасније прате своје грађане и брже проналазе могуће терористе и преступнике, било због постизања предности над другим државама у војном или обавјештајном сектору.</w:t>
      </w:r>
    </w:p>
    <w:p>
      <w:pPr>
        <w:pStyle w:val="NoSpacing"/>
        <w:rPr>
          <w:rFonts w:cs="Times New Roman"/>
          <w:lang w:val="sr-Cyrl-BA"/>
        </w:rPr>
      </w:pPr>
      <w:r>
        <w:rPr>
          <w:rStyle w:val="jlqj4b"/>
          <w:lang w:val="sr-Latn-RS"/>
        </w:rPr>
        <w:t xml:space="preserve">Машинско учење је облик </w:t>
      </w:r>
      <w:r>
        <w:rPr>
          <w:rStyle w:val="jlqj4b"/>
          <w:lang w:val="sr-Cyrl-BA"/>
        </w:rPr>
        <w:t>вјештачке интелигенције</w:t>
      </w:r>
      <w:r>
        <w:rPr>
          <w:rStyle w:val="jlqj4b"/>
          <w:lang w:val="sr-Latn-RS"/>
        </w:rPr>
        <w:t xml:space="preserve"> који омогућава систему да учи из података, а не путем експлицитног програмирања.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>Међутим, машинско учење није једноставан процес. Машинско учење користи низ алгоритама који итеративно уче из података да би побољшали, описали податке и предвид</w:t>
      </w:r>
      <w:r>
        <w:rPr>
          <w:rStyle w:val="jlqj4b"/>
          <w:lang w:val="sr-Cyrl-BA"/>
        </w:rPr>
        <w:t>ј</w:t>
      </w:r>
      <w:r>
        <w:rPr>
          <w:rStyle w:val="jlqj4b"/>
          <w:lang w:val="sr-Latn-RS"/>
        </w:rPr>
        <w:t>ели исходе.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 xml:space="preserve">Како алгоритми уносе </w:t>
      </w:r>
      <w:r>
        <w:rPr>
          <w:rStyle w:val="jlqj4b"/>
          <w:lang w:val="sr-Cyrl-BA"/>
        </w:rPr>
        <w:t xml:space="preserve">више </w:t>
      </w:r>
      <w:r>
        <w:rPr>
          <w:rStyle w:val="jlqj4b"/>
          <w:lang w:val="sr-Latn-RS"/>
        </w:rPr>
        <w:t>подат</w:t>
      </w:r>
      <w:r>
        <w:rPr>
          <w:rStyle w:val="jlqj4b"/>
          <w:lang w:val="sr-Cyrl-BA"/>
        </w:rPr>
        <w:t>ака за учење</w:t>
      </w:r>
      <w:r>
        <w:rPr>
          <w:rStyle w:val="jlqj4b"/>
          <w:lang w:val="sr-Latn-RS"/>
        </w:rPr>
        <w:t xml:space="preserve">, </w:t>
      </w:r>
      <w:r>
        <w:rPr>
          <w:rStyle w:val="jlqj4b"/>
          <w:lang w:val="sr-Cyrl-BA"/>
        </w:rPr>
        <w:t xml:space="preserve">тако је </w:t>
      </w:r>
      <w:r>
        <w:rPr>
          <w:rStyle w:val="jlqj4b"/>
          <w:lang w:val="sr-Latn-RS"/>
        </w:rPr>
        <w:t xml:space="preserve">могуће произвести </w:t>
      </w:r>
      <w:r>
        <w:rPr>
          <w:rStyle w:val="jlqj4b"/>
          <w:lang w:val="sr-Cyrl-BA"/>
        </w:rPr>
        <w:t xml:space="preserve">све </w:t>
      </w:r>
      <w:r>
        <w:rPr>
          <w:rStyle w:val="jlqj4b"/>
          <w:lang w:val="sr-Latn-RS"/>
        </w:rPr>
        <w:t>прецизније моделе засноване на тим подацима.</w:t>
      </w:r>
      <w:sdt>
        <w:sdtPr>
          <w:rPr>
            <w:rStyle w:val="jlqj4b"/>
            <w:lang w:val="sr-Latn-RS"/>
          </w:rPr>
          <w:id w:val="-830364474"/>
          <w:citation/>
        </w:sdtPr>
        <w:sdtContent>
          <w:r>
            <w:rPr>
              <w:rStyle w:val="jlqj4b"/>
              <w:lang w:val="sr-Latn-RS"/>
            </w:rPr>
            <w:fldChar w:fldCharType="begin"/>
          </w:r>
          <w:r>
            <w:rPr>
              <w:rStyle w:val="jlqj4b"/>
              <w:lang w:val="ru-RU"/>
            </w:rPr>
            <w:instrText xml:space="preserve"> </w:instrText>
          </w:r>
          <w:r>
            <w:rPr>
              <w:rStyle w:val="jlqj4b"/>
              <w:lang w:val="en-US"/>
            </w:rPr>
            <w:instrText>CITATION</w:instrText>
          </w:r>
          <w:r>
            <w:rPr>
              <w:rStyle w:val="jlqj4b"/>
              <w:lang w:val="ru-RU"/>
            </w:rPr>
            <w:instrText xml:space="preserve"> </w:instrText>
          </w:r>
          <w:r>
            <w:rPr>
              <w:rStyle w:val="jlqj4b"/>
              <w:lang w:val="en-US"/>
            </w:rPr>
            <w:instrText>Kir</w:instrText>
          </w:r>
          <w:r>
            <w:rPr>
              <w:rStyle w:val="jlqj4b"/>
              <w:lang w:val="ru-RU"/>
            </w:rPr>
            <w:instrText>18 \</w:instrText>
          </w:r>
          <w:r>
            <w:rPr>
              <w:rStyle w:val="jlqj4b"/>
              <w:lang w:val="en-US"/>
            </w:rPr>
            <w:instrText>l</w:instrText>
          </w:r>
          <w:r>
            <w:rPr>
              <w:rStyle w:val="jlqj4b"/>
              <w:lang w:val="ru-RU"/>
            </w:rPr>
            <w:instrText xml:space="preserve"> 1033 </w:instrText>
          </w:r>
          <w:r>
            <w:rPr>
              <w:rStyle w:val="jlqj4b"/>
              <w:lang w:val="sr-Latn-RS"/>
            </w:rPr>
            <w:fldChar w:fldCharType="separate"/>
          </w:r>
          <w:r>
            <w:rPr>
              <w:rStyle w:val="jlqj4b"/>
              <w:noProof/>
              <w:lang w:val="ru-RU"/>
            </w:rPr>
            <w:t xml:space="preserve"> </w:t>
          </w:r>
          <w:r>
            <w:rPr>
              <w:noProof/>
              <w:lang w:val="en-US"/>
            </w:rPr>
            <w:t>[1]</w:t>
          </w:r>
          <w:r>
            <w:rPr>
              <w:rStyle w:val="jlqj4b"/>
              <w:lang w:val="sr-Latn-RS"/>
            </w:rPr>
            <w:fldChar w:fldCharType="end"/>
          </w:r>
        </w:sdtContent>
      </w:sdt>
    </w:p>
    <w:p>
      <w:pPr>
        <w:pStyle w:val="NoSpacing"/>
        <w:ind w:firstLine="1134"/>
        <w:jc w:val="left"/>
        <w:rPr>
          <w:rFonts w:cs="Times New Roman"/>
          <w:lang w:val="sr-Latn-BA"/>
        </w:rPr>
      </w:pPr>
      <w:r>
        <w:rPr>
          <w:rFonts w:cs="Times New Roman"/>
          <w:noProof/>
          <w:lang w:val="sr-Latn-BA"/>
        </w:rPr>
        <w:drawing>
          <wp:inline distT="0" distB="0" distL="0" distR="0">
            <wp:extent cx="4359193" cy="2362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64" cy="239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Times New Roman"/>
          <w:i/>
          <w:iCs/>
          <w:lang w:val="sr-Cyrl-BA"/>
        </w:rPr>
      </w:pPr>
      <w:r>
        <w:rPr>
          <w:rFonts w:cs="Times New Roman"/>
          <w:i/>
          <w:iCs/>
          <w:lang w:val="sr-Cyrl-BA"/>
        </w:rPr>
        <w:t>Слика 1.1. Број научних радова на тему машинског учења у свијету од 2000. године</w:t>
      </w:r>
      <w:r>
        <w:rPr>
          <w:rStyle w:val="FootnoteReference"/>
          <w:rFonts w:cs="Times New Roman"/>
          <w:i/>
          <w:iCs/>
          <w:lang w:val="sr-Cyrl-BA"/>
        </w:rPr>
        <w:footnoteReference w:id="5"/>
      </w:r>
    </w:p>
    <w:p>
      <w:pPr>
        <w:pStyle w:val="NoSpacing"/>
        <w:rPr>
          <w:rFonts w:cs="Times New Roman"/>
          <w:lang w:val="sr-Cyrl-BA"/>
        </w:rPr>
      </w:pPr>
    </w:p>
    <w:p>
      <w:pPr>
        <w:pStyle w:val="NoSpacing"/>
        <w:rPr>
          <w:lang w:val="sr-Cyrl-BA"/>
        </w:rPr>
      </w:pPr>
      <w:r>
        <w:rPr>
          <w:lang w:val="sr-Cyrl-BA"/>
        </w:rPr>
        <w:t>Алгоритми машинског учења се убрзано увлаче у све сфере живота данашњих људи. Све је чешће да породице посједују дигиталног асистента који се контролише звуком или помоћу паметног телефона. Све су чешћи паметни кућански уређаји и имплементације концепата као што су паметне куће са разним сензорима (камере, микрофони, детектори пожара, нивоа влаге, угљен-диоксида, освијетљености, итд...) у свим просторијама. Компаније често користе податке о броју особа у просторији, како би направиле уштеде на трошковима гријања и како би смањиле свој угљенични отисак. Смањењем угљеничног отиска компаније повећавају своју прихватљивост у очима све више еколошки освијештених потенцијалних нових клијената и</w:t>
      </w:r>
      <w:r>
        <w:rPr>
          <w:rStyle w:val="jlqj4b"/>
          <w:lang w:val="sr-Cyrl-BA"/>
        </w:rPr>
        <w:t xml:space="preserve"> </w:t>
      </w:r>
      <w:r>
        <w:rPr>
          <w:rStyle w:val="jlqj4b"/>
          <w:lang w:val="sr-Latn-RS"/>
        </w:rPr>
        <w:t>генеришу милијард</w:t>
      </w:r>
      <w:r>
        <w:rPr>
          <w:rStyle w:val="jlqj4b"/>
          <w:lang w:val="sr-Cyrl-BA"/>
        </w:rPr>
        <w:t>е</w:t>
      </w:r>
      <w:r>
        <w:rPr>
          <w:rStyle w:val="jlqj4b"/>
          <w:lang w:val="sr-Latn-RS"/>
        </w:rPr>
        <w:t xml:space="preserve"> долара годишње продаје</w:t>
      </w:r>
      <w:r>
        <w:rPr>
          <w:rStyle w:val="jlqj4b"/>
          <w:lang w:val="sr-Cyrl-BA"/>
        </w:rPr>
        <w:t>.</w:t>
      </w:r>
      <w:sdt>
        <w:sdtPr>
          <w:rPr>
            <w:rStyle w:val="jlqj4b"/>
            <w:lang w:val="sr-Cyrl-BA"/>
          </w:rPr>
          <w:id w:val="1789861934"/>
          <w:citation/>
        </w:sdtPr>
        <w:sdtContent>
          <w:r>
            <w:rPr>
              <w:rStyle w:val="jlqj4b"/>
              <w:lang w:val="sr-Cyrl-BA"/>
            </w:rPr>
            <w:fldChar w:fldCharType="begin"/>
          </w:r>
          <w:r>
            <w:rPr>
              <w:rStyle w:val="jlqj4b"/>
              <w:lang w:val="sr-Cyrl-BA"/>
            </w:rPr>
            <w:instrText xml:space="preserve"> CITATION Wil16 \l 7194 </w:instrText>
          </w:r>
          <w:r>
            <w:rPr>
              <w:rStyle w:val="jlqj4b"/>
              <w:lang w:val="sr-Cyrl-BA"/>
            </w:rPr>
            <w:fldChar w:fldCharType="separate"/>
          </w:r>
          <w:r>
            <w:rPr>
              <w:rStyle w:val="jlqj4b"/>
              <w:noProof/>
              <w:lang w:val="sr-Cyrl-BA"/>
            </w:rPr>
            <w:t xml:space="preserve"> </w:t>
          </w:r>
          <w:r>
            <w:rPr>
              <w:noProof/>
              <w:lang w:val="sr-Cyrl-BA"/>
            </w:rPr>
            <w:t>[2]</w:t>
          </w:r>
          <w:r>
            <w:rPr>
              <w:rStyle w:val="jlqj4b"/>
              <w:lang w:val="sr-Cyrl-BA"/>
            </w:rPr>
            <w:fldChar w:fldCharType="end"/>
          </w:r>
        </w:sdtContent>
      </w:sdt>
      <w:r>
        <w:rPr>
          <w:lang w:val="sr-Cyrl-BA"/>
        </w:rPr>
        <w:t xml:space="preserve"> Ти сензори могу да представљају проблем за осјећај приватности у дому или на радном мјесту. </w:t>
      </w:r>
    </w:p>
    <w:p>
      <w:pPr>
        <w:pStyle w:val="NoSpacing"/>
        <w:rPr>
          <w:lang w:val="sr-Latn-BA"/>
        </w:rPr>
      </w:pPr>
      <w:r>
        <w:rPr>
          <w:lang w:val="sr-Cyrl-BA"/>
        </w:rPr>
        <w:t>Из наведених разлога се тежи да се што више корисних података добија из сензора који не нарушавају приватност директно као што то раде микрофони и камере, па се прибјегава техникама које индиректно процјењују тражене величине из података које нам дају сензори који нису толико инвазивни што се тиче приватности. Још једна брига је и очување пословних тајни у компанијама, пошто се помоћу микрофона и камера,</w:t>
      </w:r>
      <w:r>
        <w:rPr>
          <w:lang w:val="sr-Latn-BA"/>
        </w:rPr>
        <w:t xml:space="preserve"> </w:t>
      </w:r>
      <w:r>
        <w:rPr>
          <w:lang w:val="sr-Cyrl-BA"/>
        </w:rPr>
        <w:t>које се  могу користити за процјену броја особа у просторијама, релативно једноставно може доћи до пословних тајни изговорених на затвореним састанцима ако постоје и најмањи сигурносни пропусти у сигурносном систему компаније</w:t>
      </w:r>
      <w:r>
        <w:rPr>
          <w:lang w:val="sr-Latn-BA"/>
        </w:rPr>
        <w:t>.</w:t>
      </w:r>
    </w:p>
    <w:p>
      <w:pPr>
        <w:pStyle w:val="NoSpacing"/>
      </w:pPr>
      <w:r>
        <w:rPr>
          <w:lang w:val="sr-Cyrl-BA"/>
        </w:rPr>
        <w:t xml:space="preserve">У овом раду ће се обрађивати примјењивање одређеног броја класификационих и регресионих машинских алгоритама на процјену броја особа у просторији на основу датума, времена и података прикупљених сензорима за ниво угљен-диоксида у просторији, освијетљеност просторије, количину влаге у просторији и сензорима за количину кретања у просторији. Алгоритми машинског учења које ћемо користити су: логистичка регресија, </w:t>
      </w:r>
      <w:r>
        <w:rPr>
          <w:i/>
          <w:iCs/>
        </w:rPr>
        <w:t>Gaussian</w:t>
      </w:r>
      <w:r>
        <w:rPr>
          <w:i/>
          <w:iCs/>
          <w:lang w:val="sr-Cyrl-BA"/>
        </w:rPr>
        <w:t xml:space="preserve"> </w:t>
      </w:r>
      <w:r>
        <w:rPr>
          <w:i/>
          <w:iCs/>
        </w:rPr>
        <w:t>Naive</w:t>
      </w:r>
      <w:r>
        <w:rPr>
          <w:i/>
          <w:iCs/>
          <w:lang w:val="sr-Cyrl-BA"/>
        </w:rPr>
        <w:t xml:space="preserve"> </w:t>
      </w:r>
      <w:r>
        <w:rPr>
          <w:i/>
          <w:iCs/>
        </w:rPr>
        <w:t>Byes</w:t>
      </w:r>
      <w:r>
        <w:rPr>
          <w:i/>
          <w:iCs/>
          <w:lang w:val="sr-Cyrl-BA"/>
        </w:rPr>
        <w:t xml:space="preserve">, </w:t>
      </w:r>
      <w:r>
        <w:rPr>
          <w:i/>
          <w:iCs/>
        </w:rPr>
        <w:t>K</w:t>
      </w:r>
      <w:r>
        <w:rPr>
          <w:i/>
          <w:iCs/>
          <w:lang w:val="sr-Cyrl-BA"/>
        </w:rPr>
        <w:t>-</w:t>
      </w:r>
      <w:r>
        <w:rPr>
          <w:i/>
          <w:iCs/>
        </w:rPr>
        <w:t>Nearest</w:t>
      </w:r>
      <w:r>
        <w:rPr>
          <w:i/>
          <w:iCs/>
          <w:lang w:val="sr-Cyrl-BA"/>
        </w:rPr>
        <w:t xml:space="preserve"> </w:t>
      </w:r>
      <w:r>
        <w:rPr>
          <w:i/>
          <w:iCs/>
        </w:rPr>
        <w:t>Neighbors</w:t>
      </w:r>
      <w:r>
        <w:rPr>
          <w:i/>
          <w:iCs/>
          <w:lang w:val="sr-Cyrl-BA"/>
        </w:rPr>
        <w:t xml:space="preserve">, </w:t>
      </w:r>
      <w:r>
        <w:rPr>
          <w:i/>
          <w:iCs/>
        </w:rPr>
        <w:t>Decision</w:t>
      </w:r>
      <w:r>
        <w:rPr>
          <w:i/>
          <w:iCs/>
          <w:lang w:val="sr-Cyrl-BA"/>
        </w:rPr>
        <w:t xml:space="preserve"> </w:t>
      </w:r>
      <w:r>
        <w:rPr>
          <w:i/>
          <w:iCs/>
        </w:rPr>
        <w:t>Tree</w:t>
      </w:r>
      <w:r>
        <w:rPr>
          <w:i/>
          <w:iCs/>
          <w:lang w:val="sr-Cyrl-BA"/>
        </w:rPr>
        <w:t xml:space="preserve">, </w:t>
      </w:r>
      <w:r>
        <w:rPr>
          <w:i/>
          <w:iCs/>
        </w:rPr>
        <w:t>Random</w:t>
      </w:r>
      <w:r>
        <w:rPr>
          <w:i/>
          <w:iCs/>
          <w:lang w:val="sr-Cyrl-BA"/>
        </w:rPr>
        <w:t xml:space="preserve"> </w:t>
      </w:r>
      <w:r>
        <w:rPr>
          <w:i/>
          <w:iCs/>
        </w:rPr>
        <w:t>Forest</w:t>
      </w:r>
      <w:r>
        <w:rPr>
          <w:i/>
          <w:iCs/>
          <w:lang w:val="sr-Cyrl-BA"/>
        </w:rPr>
        <w:t xml:space="preserve">, </w:t>
      </w:r>
      <w:r>
        <w:rPr>
          <w:i/>
          <w:iCs/>
        </w:rPr>
        <w:t>Gradient</w:t>
      </w:r>
      <w:r>
        <w:rPr>
          <w:i/>
          <w:iCs/>
          <w:lang w:val="sr-Cyrl-BA"/>
        </w:rPr>
        <w:t xml:space="preserve"> </w:t>
      </w:r>
      <w:r>
        <w:rPr>
          <w:i/>
          <w:iCs/>
        </w:rPr>
        <w:t>Boosting</w:t>
      </w:r>
      <w:r>
        <w:rPr>
          <w:i/>
          <w:iCs/>
          <w:lang w:val="sr-Cyrl-BA"/>
        </w:rPr>
        <w:t xml:space="preserve">, </w:t>
      </w:r>
      <w:r>
        <w:rPr>
          <w:i/>
          <w:iCs/>
        </w:rPr>
        <w:t>Support Vector Machine</w:t>
      </w:r>
      <w:r>
        <w:rPr>
          <w:i/>
          <w:iCs/>
          <w:lang w:val="sr-Cyrl-BA"/>
        </w:rPr>
        <w:t xml:space="preserve">, </w:t>
      </w:r>
      <w:proofErr w:type="spellStart"/>
      <w:r>
        <w:rPr>
          <w:i/>
          <w:iCs/>
        </w:rPr>
        <w:t>LightGBM</w:t>
      </w:r>
      <w:proofErr w:type="spellEnd"/>
      <w:r>
        <w:rPr>
          <w:lang w:val="sr-Cyrl-BA"/>
        </w:rPr>
        <w:t xml:space="preserve">. </w:t>
      </w:r>
    </w:p>
    <w:p>
      <w:pPr>
        <w:pStyle w:val="NoSpacing"/>
        <w:rPr>
          <w:lang w:val="sr-Cyrl-BA"/>
        </w:rPr>
      </w:pPr>
      <w:r>
        <w:rPr>
          <w:lang w:val="sr-Cyrl-BA"/>
        </w:rPr>
        <w:t>У другој глави се даје објашњење вјештачке интелигенције и уопштено објашњење метода машинског учења и процеса примјене алгоритама машинског учења.</w:t>
      </w:r>
    </w:p>
    <w:p>
      <w:pPr>
        <w:pStyle w:val="NoSpacing"/>
        <w:rPr>
          <w:lang w:val="sr-Cyrl-BA"/>
        </w:rPr>
      </w:pPr>
      <w:r>
        <w:rPr>
          <w:lang w:val="sr-Cyrl-BA"/>
        </w:rPr>
        <w:t>У трећој глави су детаљно објашњени кораци креирања модела машинског учења помоћу алгоритама машинског учења.</w:t>
      </w:r>
    </w:p>
    <w:p>
      <w:pPr>
        <w:pStyle w:val="NoSpacing"/>
        <w:rPr>
          <w:lang w:val="sr-Cyrl-BA"/>
        </w:rPr>
      </w:pPr>
      <w:r>
        <w:rPr>
          <w:lang w:val="sr-Cyrl-BA"/>
        </w:rPr>
        <w:t>У четвртој глави су детаљније описани регресиони и класификациони алгоритми који су кориштени у овом раду.</w:t>
      </w:r>
    </w:p>
    <w:p>
      <w:pPr>
        <w:pStyle w:val="NoSpacing"/>
        <w:rPr>
          <w:lang w:val="sr-Cyrl-BA"/>
        </w:rPr>
      </w:pPr>
      <w:r>
        <w:rPr>
          <w:lang w:val="sr-Cyrl-BA"/>
        </w:rPr>
        <w:t xml:space="preserve">У петој глави се  налазе појединости које се односе на практични. У њој су детаљно описани подаци и примјена сваког алгоритма, те упоредна анализе резултата. Сав код је написан у програмском језику </w:t>
      </w:r>
      <w:r>
        <w:rPr>
          <w:lang w:val="sr-Latn-BA"/>
        </w:rPr>
        <w:t>Python</w:t>
      </w:r>
      <w:r>
        <w:rPr>
          <w:lang w:val="sr-Cyrl-BA"/>
        </w:rPr>
        <w:t>.</w:t>
      </w:r>
    </w:p>
    <w:p>
      <w:pPr>
        <w:pStyle w:val="NoSpacing"/>
        <w:rPr>
          <w:lang w:val="sr-Cyrl-BA"/>
        </w:rPr>
        <w:sectPr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lang w:val="sr-Cyrl-BA"/>
        </w:rPr>
        <w:t>У шестој глави се налази закључак који је добијен у овом раду.</w:t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2" w:name="_Toc64317730"/>
      <w:r>
        <w:rPr>
          <w:rFonts w:cs="Times New Roman"/>
          <w:lang w:val="sr-Cyrl-BA"/>
        </w:rPr>
        <w:lastRenderedPageBreak/>
        <w:t>Машинско учење</w:t>
      </w:r>
      <w:bookmarkEnd w:id="2"/>
    </w:p>
    <w:p>
      <w:pPr>
        <w:pStyle w:val="NoSpacing"/>
        <w:rPr>
          <w:lang w:val="sr-Latn-BA"/>
        </w:rPr>
      </w:pPr>
      <w:r>
        <w:rPr>
          <w:rStyle w:val="jlqj4b"/>
          <w:lang w:val="sr-Cyrl-BA"/>
        </w:rPr>
        <w:t xml:space="preserve">Вјештачка интелигенција </w:t>
      </w:r>
      <w:r>
        <w:rPr>
          <w:rStyle w:val="jlqj4b"/>
          <w:lang w:val="sr-Latn-RS"/>
        </w:rPr>
        <w:t>је једно од најновијих поља у науци и инжењерству.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Cyrl-BA"/>
        </w:rPr>
        <w:t>Ова област је почела озбиљно да се развија убрзо</w:t>
      </w:r>
      <w:r>
        <w:rPr>
          <w:rStyle w:val="jlqj4b"/>
          <w:lang w:val="sr-Latn-RS"/>
        </w:rPr>
        <w:t xml:space="preserve"> након Другог св</w:t>
      </w:r>
      <w:r>
        <w:rPr>
          <w:rStyle w:val="jlqj4b"/>
          <w:lang w:val="sr-Cyrl-BA"/>
        </w:rPr>
        <w:t>ј</w:t>
      </w:r>
      <w:r>
        <w:rPr>
          <w:rStyle w:val="jlqj4b"/>
          <w:lang w:val="sr-Latn-RS"/>
        </w:rPr>
        <w:t xml:space="preserve">етског рата, а само име је настало 1956. Заједно са молекуларном биологијом, </w:t>
      </w:r>
      <w:r>
        <w:rPr>
          <w:rStyle w:val="jlqj4b"/>
          <w:lang w:val="sr-Cyrl-BA"/>
        </w:rPr>
        <w:t>вјештачка интелигенција</w:t>
      </w:r>
      <w:r>
        <w:rPr>
          <w:rStyle w:val="jlqj4b"/>
          <w:lang w:val="sr-Latn-RS"/>
        </w:rPr>
        <w:t xml:space="preserve"> се редовно наводи као „поље у којем би</w:t>
      </w:r>
      <w:r>
        <w:rPr>
          <w:rStyle w:val="jlqj4b"/>
          <w:lang w:val="sr-Cyrl-BA"/>
        </w:rPr>
        <w:t>х</w:t>
      </w:r>
      <w:r>
        <w:rPr>
          <w:rStyle w:val="jlqj4b"/>
          <w:lang w:val="sr-Latn-RS"/>
        </w:rPr>
        <w:t xml:space="preserve"> највише волео да будем“ од научника из других дисциплина. Студент физике </w:t>
      </w:r>
      <w:r>
        <w:rPr>
          <w:rStyle w:val="jlqj4b"/>
          <w:lang w:val="sr-Cyrl-BA"/>
        </w:rPr>
        <w:t>може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Cyrl-BA"/>
        </w:rPr>
        <w:t>оправдано да сматра</w:t>
      </w:r>
      <w:r>
        <w:rPr>
          <w:rStyle w:val="jlqj4b"/>
          <w:lang w:val="sr-Latn-RS"/>
        </w:rPr>
        <w:t xml:space="preserve"> да су све добре идеје већ преузели Галилео, Њутн, Ајнштајн и остали.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Cyrl-BA"/>
        </w:rPr>
        <w:t>Вјештачка интелигенција</w:t>
      </w:r>
      <w:r>
        <w:rPr>
          <w:rStyle w:val="jlqj4b"/>
          <w:lang w:val="sr-Latn-RS"/>
        </w:rPr>
        <w:t xml:space="preserve">, с друге стране, још увек има </w:t>
      </w:r>
      <w:r>
        <w:rPr>
          <w:rStyle w:val="jlqj4b"/>
          <w:lang w:val="sr-Cyrl-BA"/>
        </w:rPr>
        <w:t>мјеста</w:t>
      </w:r>
      <w:r>
        <w:rPr>
          <w:rStyle w:val="jlqj4b"/>
          <w:lang w:val="sr-Latn-RS"/>
        </w:rPr>
        <w:t xml:space="preserve"> за неколико </w:t>
      </w:r>
      <w:r>
        <w:rPr>
          <w:rStyle w:val="jlqj4b"/>
          <w:lang w:val="sr-Cyrl-BA"/>
        </w:rPr>
        <w:t>нових</w:t>
      </w:r>
      <w:r>
        <w:rPr>
          <w:rStyle w:val="jlqj4b"/>
          <w:lang w:val="sr-Latn-RS"/>
        </w:rPr>
        <w:t xml:space="preserve"> </w:t>
      </w:r>
      <w:r>
        <w:rPr>
          <w:rStyle w:val="jlqj4b"/>
          <w:lang w:val="sr-Cyrl-BA"/>
        </w:rPr>
        <w:t>Ајнштајна</w:t>
      </w:r>
      <w:r>
        <w:rPr>
          <w:rStyle w:val="jlqj4b"/>
          <w:lang w:val="sr-Latn-RS"/>
        </w:rPr>
        <w:t xml:space="preserve"> и </w:t>
      </w:r>
      <w:r>
        <w:rPr>
          <w:rStyle w:val="jlqj4b"/>
          <w:lang w:val="sr-Cyrl-BA"/>
        </w:rPr>
        <w:t>Едисона</w:t>
      </w:r>
      <w:r>
        <w:rPr>
          <w:rStyle w:val="jlqj4b"/>
          <w:lang w:val="sr-Latn-RS"/>
        </w:rPr>
        <w:t xml:space="preserve">. </w:t>
      </w:r>
      <w:r>
        <w:rPr>
          <w:rStyle w:val="jlqj4b"/>
          <w:lang w:val="sr-Cyrl-BA"/>
        </w:rPr>
        <w:t>Вјештачка интелигенција</w:t>
      </w:r>
      <w:r>
        <w:rPr>
          <w:rStyle w:val="jlqj4b"/>
          <w:lang w:val="sr-Latn-RS"/>
        </w:rPr>
        <w:t xml:space="preserve"> тренутно обухвата огром</w:t>
      </w:r>
      <w:r>
        <w:rPr>
          <w:rStyle w:val="jlqj4b"/>
          <w:lang w:val="sr-Cyrl-BA"/>
        </w:rPr>
        <w:t>ан број области</w:t>
      </w:r>
      <w:r>
        <w:rPr>
          <w:rStyle w:val="jlqj4b"/>
          <w:lang w:val="sr-Latn-RS"/>
        </w:rPr>
        <w:t>, у распону од општег (учење и перцепција) до специфичних, као што су играње шаха, доказивање математичких теорема, писање поезије,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>вожња аутомобила у препуној улици и дијагностиковање болести.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Cyrl-BA"/>
        </w:rPr>
        <w:t>Вјештачка интелигенција</w:t>
      </w:r>
      <w:r>
        <w:rPr>
          <w:rStyle w:val="jlqj4b"/>
          <w:lang w:val="sr-Latn-RS"/>
        </w:rPr>
        <w:t xml:space="preserve"> је релевант</w:t>
      </w:r>
      <w:r>
        <w:rPr>
          <w:rStyle w:val="jlqj4b"/>
          <w:lang w:val="sr-Cyrl-BA"/>
        </w:rPr>
        <w:t>на</w:t>
      </w:r>
      <w:r>
        <w:rPr>
          <w:rStyle w:val="jlqj4b"/>
          <w:lang w:val="sr-Latn-RS"/>
        </w:rPr>
        <w:t xml:space="preserve"> за било који интелектуални задатак;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>то је заиста универзално поље</w:t>
      </w:r>
      <w:r>
        <w:rPr>
          <w:rStyle w:val="jlqj4b"/>
          <w:lang w:val="sr-Latn-RS"/>
        </w:rPr>
        <w:t>.</w:t>
      </w:r>
      <w:sdt>
        <w:sdtPr>
          <w:rPr>
            <w:rStyle w:val="jlqj4b"/>
            <w:lang w:val="sr-Latn-RS"/>
          </w:rPr>
          <w:id w:val="-1562251557"/>
          <w:citation/>
        </w:sdtPr>
        <w:sdtContent>
          <w:r>
            <w:rPr>
              <w:rStyle w:val="jlqj4b"/>
              <w:lang w:val="sr-Latn-RS"/>
            </w:rPr>
            <w:fldChar w:fldCharType="begin"/>
          </w:r>
          <w:r>
            <w:rPr>
              <w:rStyle w:val="jlqj4b"/>
              <w:lang w:val="sr-Latn-BA"/>
            </w:rPr>
            <w:instrText xml:space="preserve"> CITATION Rus10 \l 6170 </w:instrText>
          </w:r>
          <w:r>
            <w:rPr>
              <w:rStyle w:val="jlqj4b"/>
              <w:lang w:val="sr-Latn-RS"/>
            </w:rPr>
            <w:fldChar w:fldCharType="separate"/>
          </w:r>
          <w:r>
            <w:rPr>
              <w:rStyle w:val="jlqj4b"/>
              <w:noProof/>
              <w:lang w:val="sr-Latn-BA"/>
            </w:rPr>
            <w:t xml:space="preserve"> </w:t>
          </w:r>
          <w:r>
            <w:rPr>
              <w:noProof/>
              <w:lang w:val="sr-Latn-BA"/>
            </w:rPr>
            <w:t>[3]</w:t>
          </w:r>
          <w:r>
            <w:rPr>
              <w:rStyle w:val="jlqj4b"/>
              <w:lang w:val="sr-Latn-RS"/>
            </w:rPr>
            <w:fldChar w:fldCharType="end"/>
          </w:r>
        </w:sdtContent>
      </w:sdt>
    </w:p>
    <w:p>
      <w:pPr>
        <w:pStyle w:val="NoSpacing"/>
        <w:rPr>
          <w:lang w:val="sr-Cyrl-BA"/>
        </w:rPr>
      </w:pPr>
      <w:r>
        <w:rPr>
          <w:lang w:val="sr-Cyrl-BA"/>
        </w:rPr>
        <w:t>Као што је већ речено у уводу, м</w:t>
      </w:r>
      <w:r>
        <w:rPr>
          <w:lang w:val="sr-Latn-BA"/>
        </w:rPr>
        <w:t>ашинско учење је облик вјештачке интелигенције који омогућава систему да учи из података, а не путем експлицитног програмирања. Међутим, машинско учење није једноставан процес. Машинско учење користи низ алгоритама који итеративно уче из података да би побољшали, описали податке и предвидјели исходе. Како алгоритми уносе више података за учење, тако је могуће произвести све прецизније моделе засноване на тим подацима. [1]</w:t>
      </w:r>
      <w:r>
        <w:rPr>
          <w:lang w:val="sr-Cyrl-BA"/>
        </w:rPr>
        <w:t xml:space="preserve"> Алгоритми машинског учења као улаз примају огромне скупове података који описују одређене појаве и обрађују их и у њима проналазе правилности, а као излаз стварају моделе који помоћу пронађених правилности могу да предвиђају резултате тих појава над невиђеним улазним подацима.</w:t>
      </w:r>
    </w:p>
    <w:p>
      <w:pPr>
        <w:pStyle w:val="NoSpacing"/>
        <w:rPr>
          <w:lang w:val="sr-Cyrl-BA"/>
        </w:rPr>
      </w:pPr>
      <w:r>
        <w:rPr>
          <w:lang w:val="sr-Cyrl-BA"/>
        </w:rPr>
        <w:t>Неки од типичних примјера у којима се машинско учење показало као одговарајући алат су аутономна возила, препоручена претрага код интернетских претраживача, добијање повратние информације о томе шта купци мисле о нама, препознавање нежељених порука, откривање превара. Технике машинског учења се обично дијеле на три области у зависности од врсте повратне информације доступне систему учења, а то су: надгледано учење, ненадгледано учење и учење уз подстицај.</w:t>
      </w:r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" w:name="_Toc64317731"/>
      <w:r>
        <w:rPr>
          <w:rFonts w:cs="Times New Roman"/>
          <w:lang w:val="sr-Cyrl-BA"/>
        </w:rPr>
        <w:t>Надгледано учење</w:t>
      </w:r>
      <w:bookmarkEnd w:id="3"/>
    </w:p>
    <w:p>
      <w:pPr>
        <w:pStyle w:val="NoSpacing"/>
        <w:rPr>
          <w:lang w:val="sr-Cyrl-BA"/>
        </w:rPr>
      </w:pPr>
      <w:r>
        <w:rPr>
          <w:rStyle w:val="jlqj4b"/>
          <w:lang w:val="sr-Cyrl-BA"/>
        </w:rPr>
        <w:t>Надгледано</w:t>
      </w:r>
      <w:r>
        <w:rPr>
          <w:rStyle w:val="jlqj4b"/>
          <w:lang w:val="sr-Latn-RS"/>
        </w:rPr>
        <w:t xml:space="preserve"> учење је </w:t>
      </w:r>
      <w:r>
        <w:rPr>
          <w:rStyle w:val="jlqj4b"/>
          <w:lang w:val="sr-Cyrl-BA"/>
        </w:rPr>
        <w:t xml:space="preserve">врста </w:t>
      </w:r>
      <w:r>
        <w:rPr>
          <w:rStyle w:val="jlqj4b"/>
          <w:lang w:val="sr-Latn-RS"/>
        </w:rPr>
        <w:t xml:space="preserve">машинског учења </w:t>
      </w:r>
      <w:r>
        <w:rPr>
          <w:rStyle w:val="jlqj4b"/>
          <w:lang w:val="sr-Cyrl-BA"/>
        </w:rPr>
        <w:t xml:space="preserve">гдје се учи </w:t>
      </w:r>
      <w:r>
        <w:rPr>
          <w:rStyle w:val="jlqj4b"/>
          <w:lang w:val="sr-Latn-RS"/>
        </w:rPr>
        <w:t>функциј</w:t>
      </w:r>
      <w:r>
        <w:rPr>
          <w:rStyle w:val="jlqj4b"/>
          <w:lang w:val="sr-Cyrl-BA"/>
        </w:rPr>
        <w:t>а</w:t>
      </w:r>
      <w:r>
        <w:rPr>
          <w:rStyle w:val="jlqj4b"/>
          <w:lang w:val="sr-Latn-RS"/>
        </w:rPr>
        <w:t xml:space="preserve"> која пресликава улаз на излаз на основу прим</w:t>
      </w:r>
      <w:r>
        <w:rPr>
          <w:rStyle w:val="jlqj4b"/>
          <w:lang w:val="sr-Cyrl-BA"/>
        </w:rPr>
        <w:t>ј</w:t>
      </w:r>
      <w:r>
        <w:rPr>
          <w:rStyle w:val="jlqj4b"/>
          <w:lang w:val="sr-Latn-RS"/>
        </w:rPr>
        <w:t>ера парова улаз-излаз</w:t>
      </w:r>
      <w:r>
        <w:rPr>
          <w:rStyle w:val="jlqj4b"/>
          <w:lang w:val="sr-Latn-RS"/>
        </w:rPr>
        <w:t>.</w:t>
      </w:r>
      <w:r>
        <w:rPr>
          <w:rStyle w:val="jlqj4b"/>
          <w:lang w:val="sr-Cyrl-BA"/>
        </w:rPr>
        <w:t xml:space="preserve"> </w:t>
      </w:r>
      <w:sdt>
        <w:sdtPr>
          <w:rPr>
            <w:rStyle w:val="jlqj4b"/>
            <w:lang w:val="sr-Cyrl-BA"/>
          </w:rPr>
          <w:id w:val="1827477147"/>
          <w:citation/>
        </w:sdtPr>
        <w:sdtContent>
          <w:r>
            <w:rPr>
              <w:rStyle w:val="jlqj4b"/>
              <w:lang w:val="sr-Cyrl-BA"/>
            </w:rPr>
            <w:fldChar w:fldCharType="begin"/>
          </w:r>
          <w:r>
            <w:rPr>
              <w:rStyle w:val="jlqj4b"/>
              <w:lang w:val="sr-Cyrl-BA"/>
            </w:rPr>
            <w:instrText xml:space="preserve"> CITATION Rus10 \l 7194 </w:instrText>
          </w:r>
          <w:r>
            <w:rPr>
              <w:rStyle w:val="jlqj4b"/>
              <w:lang w:val="sr-Cyrl-BA"/>
            </w:rPr>
            <w:fldChar w:fldCharType="separate"/>
          </w:r>
          <w:r>
            <w:rPr>
              <w:noProof/>
              <w:lang w:val="sr-Cyrl-BA"/>
            </w:rPr>
            <w:t>[3]</w:t>
          </w:r>
          <w:r>
            <w:rPr>
              <w:rStyle w:val="jlqj4b"/>
              <w:lang w:val="sr-Cyrl-BA"/>
            </w:rPr>
            <w:fldChar w:fldCharType="end"/>
          </w:r>
        </w:sdtContent>
      </w:sdt>
      <w:r>
        <w:rPr>
          <w:rStyle w:val="jlqj4b"/>
          <w:lang w:val="sr-Cyrl-BA"/>
        </w:rPr>
        <w:t xml:space="preserve"> Алгоритам учења</w:t>
      </w:r>
      <w:r>
        <w:rPr>
          <w:rStyle w:val="jlqj4b"/>
          <w:lang w:val="sr-Latn-RS"/>
        </w:rPr>
        <w:t xml:space="preserve"> добија скуп означених прим</w:t>
      </w:r>
      <w:r>
        <w:rPr>
          <w:rStyle w:val="jlqj4b"/>
          <w:lang w:val="sr-Cyrl-BA"/>
        </w:rPr>
        <w:t>ј</w:t>
      </w:r>
      <w:r>
        <w:rPr>
          <w:rStyle w:val="jlqj4b"/>
          <w:lang w:val="sr-Latn-RS"/>
        </w:rPr>
        <w:t xml:space="preserve">ера као </w:t>
      </w:r>
      <w:r>
        <w:rPr>
          <w:rStyle w:val="jlqj4b"/>
          <w:lang w:val="sr-Cyrl-BA"/>
        </w:rPr>
        <w:t>скуп података за учење</w:t>
      </w:r>
      <w:r>
        <w:rPr>
          <w:rStyle w:val="jlqj4b"/>
          <w:lang w:val="sr-Latn-RS"/>
        </w:rPr>
        <w:t xml:space="preserve"> и даје предвиђања за све невиђене тачке.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>Ово је најчешћ</w:t>
      </w:r>
      <w:r>
        <w:rPr>
          <w:rStyle w:val="jlqj4b"/>
          <w:lang w:val="sr-Cyrl-BA"/>
        </w:rPr>
        <w:t>а врста машинског учења која се користи код</w:t>
      </w:r>
      <w:r>
        <w:rPr>
          <w:rStyle w:val="jlqj4b"/>
          <w:lang w:val="sr-Latn-RS"/>
        </w:rPr>
        <w:t xml:space="preserve"> проблема класификације, регресије и рангирања.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>Проблем откривања нежељене поште</w:t>
      </w:r>
      <w:r>
        <w:rPr>
          <w:rStyle w:val="jlqj4b"/>
          <w:lang w:val="sr-Cyrl-BA"/>
        </w:rPr>
        <w:t xml:space="preserve"> је један од најпознатијих примјера код којих се користи надгледано учење.</w:t>
      </w:r>
      <w:sdt>
        <w:sdtPr>
          <w:rPr>
            <w:rStyle w:val="jlqj4b"/>
            <w:lang w:val="sr-Cyrl-BA"/>
          </w:rPr>
          <w:id w:val="705991566"/>
          <w:citation/>
        </w:sdtPr>
        <w:sdtContent>
          <w:r>
            <w:rPr>
              <w:rStyle w:val="jlqj4b"/>
              <w:lang w:val="sr-Cyrl-BA"/>
            </w:rPr>
            <w:fldChar w:fldCharType="begin"/>
          </w:r>
          <w:r>
            <w:rPr>
              <w:rStyle w:val="jlqj4b"/>
              <w:lang w:val="sr-Cyrl-BA"/>
            </w:rPr>
            <w:instrText xml:space="preserve"> CITATION Moh18 \l 7194 </w:instrText>
          </w:r>
          <w:r>
            <w:rPr>
              <w:rStyle w:val="jlqj4b"/>
              <w:lang w:val="sr-Cyrl-BA"/>
            </w:rPr>
            <w:fldChar w:fldCharType="separate"/>
          </w:r>
          <w:r>
            <w:rPr>
              <w:rStyle w:val="jlqj4b"/>
              <w:noProof/>
              <w:lang w:val="sr-Cyrl-BA"/>
            </w:rPr>
            <w:t xml:space="preserve"> </w:t>
          </w:r>
          <w:r>
            <w:rPr>
              <w:noProof/>
              <w:lang w:val="sr-Cyrl-BA"/>
            </w:rPr>
            <w:t>[4]</w:t>
          </w:r>
          <w:r>
            <w:rPr>
              <w:rStyle w:val="jlqj4b"/>
              <w:lang w:val="sr-Cyrl-BA"/>
            </w:rPr>
            <w:fldChar w:fldCharType="end"/>
          </w:r>
        </w:sdtContent>
      </w:sdt>
    </w:p>
    <w:p>
      <w:pPr>
        <w:pStyle w:val="Heading3"/>
        <w:numPr>
          <w:ilvl w:val="2"/>
          <w:numId w:val="6"/>
        </w:numPr>
        <w:rPr>
          <w:lang w:val="sr-Cyrl-BA"/>
        </w:rPr>
      </w:pPr>
      <w:bookmarkStart w:id="4" w:name="_Toc64317732"/>
      <w:r>
        <w:rPr>
          <w:lang w:val="sr-Cyrl-BA"/>
        </w:rPr>
        <w:t>Класификација</w:t>
      </w:r>
      <w:bookmarkEnd w:id="4"/>
    </w:p>
    <w:p>
      <w:pPr>
        <w:pStyle w:val="NoSpacing"/>
        <w:rPr>
          <w:lang w:val="sr-Cyrl-BA"/>
        </w:rPr>
      </w:pPr>
      <w:r>
        <w:rPr>
          <w:lang w:val="sr-Cyrl-BA"/>
        </w:rPr>
        <w:t xml:space="preserve">Класификација је </w:t>
      </w:r>
      <w:r>
        <w:rPr>
          <w:lang w:val="sr-Cyrl-BA"/>
        </w:rPr>
        <w:t>проблем додељивања категорије свакој ставци</w:t>
      </w:r>
      <w:r>
        <w:rPr>
          <w:lang w:val="sr-Cyrl-BA"/>
        </w:rPr>
        <w:t xml:space="preserve"> из скупа података</w:t>
      </w:r>
      <w:r>
        <w:rPr>
          <w:lang w:val="sr-Cyrl-BA"/>
        </w:rPr>
        <w:t>. На пример, класификација докумената састоји се од додељивања категорија као што су политика, посао, спорт или вр</w:t>
      </w:r>
      <w:r>
        <w:rPr>
          <w:lang w:val="sr-Cyrl-BA"/>
        </w:rPr>
        <w:t>иј</w:t>
      </w:r>
      <w:r>
        <w:rPr>
          <w:lang w:val="sr-Cyrl-BA"/>
        </w:rPr>
        <w:t xml:space="preserve">еме сваком документу, док се класификација слика састоји од додељивања категорије свакој слици као што су аутомобил, воз или авион. Број категорија у таквим задацима често је мањи од неколико стотина, али може бити много већи </w:t>
      </w:r>
      <w:r>
        <w:rPr>
          <w:lang w:val="sr-Cyrl-BA"/>
        </w:rPr>
        <w:lastRenderedPageBreak/>
        <w:t>у неким тешким задацима и чак неограничен као у класификацији текста или препознавању говора.</w:t>
      </w:r>
      <w:sdt>
        <w:sdtPr>
          <w:rPr>
            <w:lang w:val="sr-Cyrl-BA"/>
          </w:rPr>
          <w:id w:val="-1277481075"/>
          <w:citation/>
        </w:sdtPr>
        <w:sdtContent>
          <w:r>
            <w:rPr>
              <w:lang w:val="sr-Cyrl-BA"/>
            </w:rPr>
            <w:fldChar w:fldCharType="begin"/>
          </w:r>
          <w:r>
            <w:rPr>
              <w:lang w:val="sr-Cyrl-BA"/>
            </w:rPr>
            <w:instrText xml:space="preserve"> CITATION Moh18 \l 7194 </w:instrText>
          </w:r>
          <w:r>
            <w:rPr>
              <w:lang w:val="sr-Cyrl-BA"/>
            </w:rPr>
            <w:fldChar w:fldCharType="separate"/>
          </w:r>
          <w:r>
            <w:rPr>
              <w:noProof/>
              <w:lang w:val="sr-Cyrl-BA"/>
            </w:rPr>
            <w:t xml:space="preserve"> [4]</w:t>
          </w:r>
          <w:r>
            <w:rPr>
              <w:lang w:val="sr-Cyrl-BA"/>
            </w:rPr>
            <w:fldChar w:fldCharType="end"/>
          </w:r>
        </w:sdtContent>
      </w:sdt>
    </w:p>
    <w:p>
      <w:pPr>
        <w:pStyle w:val="NoSpacing"/>
        <w:jc w:val="center"/>
        <w:rPr>
          <w:lang w:val="sr-Cyrl-BA"/>
        </w:rPr>
      </w:pPr>
      <w:r>
        <w:rPr>
          <w:noProof/>
          <w:lang w:val="sr-Cyrl-BA"/>
        </w:rPr>
        <w:drawing>
          <wp:inline distT="0" distB="0" distL="0" distR="0">
            <wp:extent cx="28800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lang w:val="sr-Cyrl-BA"/>
        </w:rPr>
      </w:pPr>
      <w:r>
        <w:rPr>
          <w:rFonts w:cs="Times New Roman"/>
          <w:i/>
          <w:iCs/>
          <w:lang w:val="sr-Cyrl-BA"/>
        </w:rPr>
        <w:t xml:space="preserve">Слика </w:t>
      </w:r>
      <w:r>
        <w:rPr>
          <w:rFonts w:cs="Times New Roman"/>
          <w:i/>
          <w:iCs/>
          <w:lang w:val="sr-Cyrl-BA"/>
        </w:rPr>
        <w:t>2</w:t>
      </w:r>
      <w:r>
        <w:rPr>
          <w:rFonts w:cs="Times New Roman"/>
          <w:i/>
          <w:iCs/>
          <w:lang w:val="sr-Cyrl-BA"/>
        </w:rPr>
        <w:t xml:space="preserve">.1. </w:t>
      </w:r>
      <w:r>
        <w:rPr>
          <w:rFonts w:cs="Times New Roman"/>
          <w:i/>
          <w:iCs/>
          <w:lang w:val="sr-Cyrl-BA"/>
        </w:rPr>
        <w:t>Примјер класификације у три класе</w:t>
      </w:r>
    </w:p>
    <w:p>
      <w:pPr>
        <w:pStyle w:val="Heading3"/>
        <w:numPr>
          <w:ilvl w:val="2"/>
          <w:numId w:val="6"/>
        </w:numPr>
        <w:rPr>
          <w:lang w:val="sr-Cyrl-BA"/>
        </w:rPr>
      </w:pPr>
      <w:bookmarkStart w:id="5" w:name="_Toc64317733"/>
      <w:r>
        <w:rPr>
          <w:lang w:val="sr-Cyrl-BA"/>
        </w:rPr>
        <w:t>Регресија</w:t>
      </w:r>
      <w:bookmarkEnd w:id="5"/>
    </w:p>
    <w:p>
      <w:pPr>
        <w:pStyle w:val="NoSpacing"/>
        <w:rPr>
          <w:rStyle w:val="jlqj4b"/>
          <w:lang w:val="sr-Latn-RS"/>
        </w:rPr>
      </w:pPr>
      <w:r>
        <w:rPr>
          <w:lang w:val="sr-Cyrl-BA"/>
        </w:rPr>
        <w:t xml:space="preserve">Регресија </w:t>
      </w:r>
      <w:r>
        <w:rPr>
          <w:rStyle w:val="jlqj4b"/>
          <w:lang w:val="sr-Latn-RS"/>
        </w:rPr>
        <w:t>је проблем предвиђања стварне вр</w:t>
      </w:r>
      <w:r>
        <w:rPr>
          <w:rStyle w:val="jlqj4b"/>
          <w:lang w:val="sr-Cyrl-BA"/>
        </w:rPr>
        <w:t>иј</w:t>
      </w:r>
      <w:r>
        <w:rPr>
          <w:rStyle w:val="jlqj4b"/>
          <w:lang w:val="sr-Latn-RS"/>
        </w:rPr>
        <w:t>едности за сваку ставку</w:t>
      </w:r>
      <w:r>
        <w:rPr>
          <w:rStyle w:val="jlqj4b"/>
          <w:lang w:val="sr-Cyrl-BA"/>
        </w:rPr>
        <w:t xml:space="preserve"> из скупа података</w:t>
      </w:r>
      <w:r>
        <w:rPr>
          <w:rStyle w:val="jlqj4b"/>
          <w:lang w:val="sr-Latn-RS"/>
        </w:rPr>
        <w:t>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>Примери регресије укључују предвиђање вр</w:t>
      </w:r>
      <w:r>
        <w:rPr>
          <w:rStyle w:val="jlqj4b"/>
          <w:lang w:val="sr-Cyrl-BA"/>
        </w:rPr>
        <w:t>иј</w:t>
      </w:r>
      <w:r>
        <w:rPr>
          <w:rStyle w:val="jlqj4b"/>
          <w:lang w:val="sr-Latn-RS"/>
        </w:rPr>
        <w:t>едности залиха или варијација економских пром</w:t>
      </w:r>
      <w:r>
        <w:rPr>
          <w:rStyle w:val="jlqj4b"/>
          <w:lang w:val="sr-Cyrl-BA"/>
        </w:rPr>
        <w:t>ј</w:t>
      </w:r>
      <w:r>
        <w:rPr>
          <w:rStyle w:val="jlqj4b"/>
          <w:lang w:val="sr-Latn-RS"/>
        </w:rPr>
        <w:t>енљивих.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 xml:space="preserve">У регресији, </w:t>
      </w:r>
      <w:r>
        <w:rPr>
          <w:rStyle w:val="jlqj4b"/>
          <w:lang w:val="sr-Cyrl-BA"/>
        </w:rPr>
        <w:t>„</w:t>
      </w:r>
      <w:r>
        <w:rPr>
          <w:rStyle w:val="jlqj4b"/>
          <w:lang w:val="sr-Latn-RS"/>
        </w:rPr>
        <w:t>казна</w:t>
      </w:r>
      <w:r>
        <w:rPr>
          <w:rStyle w:val="jlqj4b"/>
          <w:lang w:val="sr-Cyrl-BA"/>
        </w:rPr>
        <w:t>“</w:t>
      </w:r>
      <w:r>
        <w:rPr>
          <w:rStyle w:val="jlqj4b"/>
          <w:lang w:val="sr-Latn-RS"/>
        </w:rPr>
        <w:t xml:space="preserve"> за нетачно предвиђање зависи од величине разлике између истинске и предвиђене вр</w:t>
      </w:r>
      <w:r>
        <w:rPr>
          <w:rStyle w:val="jlqj4b"/>
          <w:lang w:val="sr-Cyrl-BA"/>
        </w:rPr>
        <w:t>иј</w:t>
      </w:r>
      <w:r>
        <w:rPr>
          <w:rStyle w:val="jlqj4b"/>
          <w:lang w:val="sr-Latn-RS"/>
        </w:rPr>
        <w:t>едности, за разлику од проблема класификације, гд</w:t>
      </w:r>
      <w:r>
        <w:rPr>
          <w:rStyle w:val="jlqj4b"/>
          <w:lang w:val="sr-Cyrl-BA"/>
        </w:rPr>
        <w:t>ј</w:t>
      </w:r>
      <w:r>
        <w:rPr>
          <w:rStyle w:val="jlqj4b"/>
          <w:lang w:val="sr-Latn-RS"/>
        </w:rPr>
        <w:t>е обично не постоји појам блискости између различитих категорија.</w:t>
      </w:r>
      <w:sdt>
        <w:sdtPr>
          <w:rPr>
            <w:rStyle w:val="jlqj4b"/>
            <w:lang w:val="sr-Latn-RS"/>
          </w:rPr>
          <w:id w:val="1639764280"/>
          <w:citation/>
        </w:sdtPr>
        <w:sdtContent>
          <w:r>
            <w:rPr>
              <w:rStyle w:val="jlqj4b"/>
              <w:lang w:val="sr-Latn-RS"/>
            </w:rPr>
            <w:fldChar w:fldCharType="begin"/>
          </w:r>
          <w:r>
            <w:rPr>
              <w:rStyle w:val="jlqj4b"/>
              <w:lang w:val="sr-Cyrl-BA"/>
            </w:rPr>
            <w:instrText xml:space="preserve"> CITATION Moh18 \l 7194 </w:instrText>
          </w:r>
          <w:r>
            <w:rPr>
              <w:rStyle w:val="jlqj4b"/>
              <w:lang w:val="sr-Latn-RS"/>
            </w:rPr>
            <w:fldChar w:fldCharType="separate"/>
          </w:r>
          <w:r>
            <w:rPr>
              <w:rStyle w:val="jlqj4b"/>
              <w:noProof/>
              <w:lang w:val="sr-Cyrl-BA"/>
            </w:rPr>
            <w:t xml:space="preserve"> </w:t>
          </w:r>
          <w:r>
            <w:rPr>
              <w:noProof/>
              <w:lang w:val="sr-Cyrl-BA"/>
            </w:rPr>
            <w:t>[4]</w:t>
          </w:r>
          <w:r>
            <w:rPr>
              <w:rStyle w:val="jlqj4b"/>
              <w:lang w:val="sr-Latn-RS"/>
            </w:rPr>
            <w:fldChar w:fldCharType="end"/>
          </w:r>
        </w:sdtContent>
      </w:sdt>
    </w:p>
    <w:p>
      <w:pPr>
        <w:pStyle w:val="NoSpacing"/>
        <w:jc w:val="center"/>
        <w:rPr>
          <w:lang w:val="sr-Cyrl-BA"/>
        </w:rPr>
      </w:pPr>
      <w:r>
        <w:rPr>
          <w:noProof/>
          <w:lang w:val="sr-Cyrl-BA"/>
        </w:rPr>
        <w:drawing>
          <wp:inline distT="0" distB="0" distL="0" distR="0">
            <wp:extent cx="28800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lang w:val="sr-Cyrl-BA"/>
        </w:rPr>
      </w:pPr>
      <w:r>
        <w:rPr>
          <w:rFonts w:cs="Times New Roman"/>
          <w:i/>
          <w:iCs/>
          <w:lang w:val="sr-Cyrl-BA"/>
        </w:rPr>
        <w:t>Слика 2.</w:t>
      </w:r>
      <w:r>
        <w:rPr>
          <w:rFonts w:cs="Times New Roman"/>
          <w:i/>
          <w:iCs/>
          <w:lang w:val="sr-Cyrl-BA"/>
        </w:rPr>
        <w:t>2</w:t>
      </w:r>
      <w:r>
        <w:rPr>
          <w:rFonts w:cs="Times New Roman"/>
          <w:i/>
          <w:iCs/>
          <w:lang w:val="sr-Cyrl-BA"/>
        </w:rPr>
        <w:t xml:space="preserve">. Примјер </w:t>
      </w:r>
      <w:r>
        <w:rPr>
          <w:rFonts w:cs="Times New Roman"/>
          <w:i/>
          <w:iCs/>
          <w:lang w:val="sr-Cyrl-BA"/>
        </w:rPr>
        <w:t>линеарне регресије</w:t>
      </w:r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6" w:name="_Toc64317734"/>
      <w:r>
        <w:rPr>
          <w:rFonts w:cs="Times New Roman"/>
          <w:lang w:val="sr-Cyrl-BA"/>
        </w:rPr>
        <w:lastRenderedPageBreak/>
        <w:t>Ненадгледано учење</w:t>
      </w:r>
      <w:bookmarkEnd w:id="6"/>
    </w:p>
    <w:p>
      <w:pPr>
        <w:pStyle w:val="NoSpacing"/>
        <w:rPr>
          <w:lang w:val="sr-Latn-BA"/>
        </w:rPr>
      </w:pPr>
      <w:r>
        <w:rPr>
          <w:lang w:val="sr-Cyrl-BA"/>
        </w:rPr>
        <w:t>Ненадгледано учење је врста машинског учења код кога алгоритам учења</w:t>
      </w:r>
      <w:r>
        <w:rPr>
          <w:lang w:val="sr-Latn-BA"/>
        </w:rPr>
        <w:t xml:space="preserve"> искључиво прима необ</w:t>
      </w:r>
      <w:r>
        <w:rPr>
          <w:lang w:val="sr-Cyrl-BA"/>
        </w:rPr>
        <w:t>иљ</w:t>
      </w:r>
      <w:r>
        <w:rPr>
          <w:lang w:val="sr-Latn-BA"/>
        </w:rPr>
        <w:t xml:space="preserve">ежене податке </w:t>
      </w:r>
      <w:r>
        <w:rPr>
          <w:lang w:val="sr-Cyrl-BA"/>
        </w:rPr>
        <w:t>за учење</w:t>
      </w:r>
      <w:r>
        <w:rPr>
          <w:lang w:val="sr-Latn-BA"/>
        </w:rPr>
        <w:t xml:space="preserve"> и даје предвиђања за све невиђене </w:t>
      </w:r>
      <w:r>
        <w:rPr>
          <w:lang w:val="sr-Cyrl-BA"/>
        </w:rPr>
        <w:t>тачке</w:t>
      </w:r>
      <w:r>
        <w:rPr>
          <w:lang w:val="sr-Latn-BA"/>
        </w:rPr>
        <w:t xml:space="preserve">. Будући да уопште нема доступних </w:t>
      </w:r>
      <w:r>
        <w:rPr>
          <w:lang w:val="sr-Cyrl-BA"/>
        </w:rPr>
        <w:t>означених</w:t>
      </w:r>
      <w:r>
        <w:rPr>
          <w:lang w:val="sr-Latn-BA"/>
        </w:rPr>
        <w:t xml:space="preserve"> прим</w:t>
      </w:r>
      <w:r>
        <w:rPr>
          <w:lang w:val="sr-Cyrl-BA"/>
        </w:rPr>
        <w:t>ј</w:t>
      </w:r>
      <w:r>
        <w:rPr>
          <w:lang w:val="sr-Latn-BA"/>
        </w:rPr>
        <w:t>ера, може бити тешко квантитативно проц</w:t>
      </w:r>
      <w:r>
        <w:rPr>
          <w:lang w:val="sr-Cyrl-BA"/>
        </w:rPr>
        <w:t>иј</w:t>
      </w:r>
      <w:r>
        <w:rPr>
          <w:lang w:val="sr-Latn-BA"/>
        </w:rPr>
        <w:t xml:space="preserve">енити перформансе </w:t>
      </w:r>
      <w:r>
        <w:rPr>
          <w:lang w:val="sr-Cyrl-BA"/>
        </w:rPr>
        <w:t>алгоритма</w:t>
      </w:r>
      <w:r>
        <w:rPr>
          <w:lang w:val="sr-Latn-BA"/>
        </w:rPr>
        <w:t>. Груписање и смањење димензионалности су прим</w:t>
      </w:r>
      <w:r>
        <w:rPr>
          <w:lang w:val="sr-Cyrl-BA"/>
        </w:rPr>
        <w:t>ј</w:t>
      </w:r>
      <w:r>
        <w:rPr>
          <w:lang w:val="sr-Latn-BA"/>
        </w:rPr>
        <w:t xml:space="preserve">ери проблема </w:t>
      </w:r>
      <w:r>
        <w:rPr>
          <w:lang w:val="sr-Cyrl-BA"/>
        </w:rPr>
        <w:t>код којих се ненагдледано учење показало као најбоље</w:t>
      </w:r>
      <w:r>
        <w:rPr>
          <w:lang w:val="sr-Latn-BA"/>
        </w:rPr>
        <w:t>. [4]</w:t>
      </w:r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7" w:name="_Toc64317735"/>
      <w:r>
        <w:rPr>
          <w:rFonts w:cs="Times New Roman"/>
          <w:lang w:val="sr-Cyrl-BA"/>
        </w:rPr>
        <w:t>Учење уз подстицај</w:t>
      </w:r>
      <w:bookmarkEnd w:id="7"/>
    </w:p>
    <w:p>
      <w:pPr>
        <w:pStyle w:val="NoSpacing"/>
        <w:rPr>
          <w:rFonts w:cs="Times New Roman"/>
          <w:sz w:val="36"/>
          <w:szCs w:val="40"/>
          <w:lang w:val="ru-RU"/>
        </w:rPr>
      </w:pPr>
      <w:r>
        <w:rPr>
          <w:rStyle w:val="jlqj4b"/>
          <w:lang w:val="sr-Cyrl-BA"/>
        </w:rPr>
        <w:t>Учење уз подстицај је врста машинског учења код кога су ф</w:t>
      </w:r>
      <w:r>
        <w:rPr>
          <w:rStyle w:val="jlqj4b"/>
          <w:lang w:val="sr-Latn-RS"/>
        </w:rPr>
        <w:t xml:space="preserve">азе обуке и тестирања такође измијешане у процесу </w:t>
      </w:r>
      <w:r>
        <w:rPr>
          <w:rStyle w:val="jlqj4b"/>
          <w:lang w:val="sr-Cyrl-BA"/>
        </w:rPr>
        <w:t>подстицања</w:t>
      </w:r>
      <w:r>
        <w:rPr>
          <w:rStyle w:val="jlqj4b"/>
          <w:lang w:val="sr-Latn-RS"/>
        </w:rPr>
        <w:t>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 xml:space="preserve">Да би прикупио информације, </w:t>
      </w:r>
      <w:r>
        <w:rPr>
          <w:rStyle w:val="jlqj4b"/>
          <w:lang w:val="sr-Cyrl-BA"/>
        </w:rPr>
        <w:t>алгоритам учења</w:t>
      </w:r>
      <w:r>
        <w:rPr>
          <w:rStyle w:val="jlqj4b"/>
          <w:lang w:val="sr-Latn-RS"/>
        </w:rPr>
        <w:t xml:space="preserve"> активно комуницира са </w:t>
      </w:r>
      <w:r>
        <w:rPr>
          <w:rStyle w:val="jlqj4b"/>
          <w:lang w:val="sr-Cyrl-BA"/>
        </w:rPr>
        <w:t>окружењем</w:t>
      </w:r>
      <w:r>
        <w:rPr>
          <w:rStyle w:val="jlqj4b"/>
          <w:lang w:val="sr-Latn-RS"/>
        </w:rPr>
        <w:t xml:space="preserve"> и, у неким случајевима, утиче на </w:t>
      </w:r>
      <w:r>
        <w:rPr>
          <w:rStyle w:val="jlqj4b"/>
          <w:lang w:val="sr-Cyrl-BA"/>
        </w:rPr>
        <w:t>окружењем</w:t>
      </w:r>
      <w:r>
        <w:rPr>
          <w:rStyle w:val="jlqj4b"/>
          <w:lang w:val="sr-Latn-RS"/>
        </w:rPr>
        <w:t xml:space="preserve"> и за сваку </w:t>
      </w:r>
      <w:r>
        <w:rPr>
          <w:rStyle w:val="jlqj4b"/>
          <w:lang w:val="sr-Cyrl-BA"/>
        </w:rPr>
        <w:t>радњи прима тренутну „награду“ у облику неке нумеричке вриједности</w:t>
      </w:r>
      <w:r>
        <w:rPr>
          <w:rStyle w:val="jlqj4b"/>
          <w:lang w:val="sr-Latn-RS"/>
        </w:rPr>
        <w:t>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 xml:space="preserve">Циљ </w:t>
      </w:r>
      <w:r>
        <w:rPr>
          <w:rStyle w:val="jlqj4b"/>
          <w:lang w:val="sr-Cyrl-BA"/>
        </w:rPr>
        <w:t>алгоритма учења</w:t>
      </w:r>
      <w:r>
        <w:rPr>
          <w:rStyle w:val="jlqj4b"/>
          <w:lang w:val="sr-Latn-RS"/>
        </w:rPr>
        <w:t xml:space="preserve"> је максимизирање његове награде током </w:t>
      </w:r>
      <w:r>
        <w:rPr>
          <w:rStyle w:val="jlqj4b"/>
          <w:lang w:val="sr-Cyrl-BA"/>
        </w:rPr>
        <w:t>процеса подстицања</w:t>
      </w:r>
      <w:r>
        <w:rPr>
          <w:rStyle w:val="jlqj4b"/>
          <w:lang w:val="sr-Latn-RS"/>
        </w:rPr>
        <w:t>.</w:t>
      </w:r>
      <w:r>
        <w:rPr>
          <w:rStyle w:val="viiyi"/>
          <w:lang w:val="sr-Latn-RS"/>
        </w:rPr>
        <w:t xml:space="preserve"> </w:t>
      </w:r>
      <w:r>
        <w:rPr>
          <w:rStyle w:val="jlqj4b"/>
          <w:lang w:val="sr-Latn-RS"/>
        </w:rPr>
        <w:t xml:space="preserve">Међутим, </w:t>
      </w:r>
      <w:r>
        <w:rPr>
          <w:rStyle w:val="jlqj4b"/>
          <w:lang w:val="sr-Cyrl-BA"/>
        </w:rPr>
        <w:t>окружењем</w:t>
      </w:r>
      <w:r>
        <w:rPr>
          <w:rStyle w:val="jlqj4b"/>
          <w:lang w:val="sr-Latn-RS"/>
        </w:rPr>
        <w:t xml:space="preserve"> не пружа повратне информације о дугорочним наградама, а </w:t>
      </w:r>
      <w:r>
        <w:rPr>
          <w:rStyle w:val="jlqj4b"/>
          <w:lang w:val="sr-Cyrl-BA"/>
        </w:rPr>
        <w:t>алгоритам учења</w:t>
      </w:r>
      <w:r>
        <w:rPr>
          <w:rStyle w:val="jlqj4b"/>
          <w:lang w:val="sr-Latn-RS"/>
        </w:rPr>
        <w:t xml:space="preserve"> се суочава са </w:t>
      </w:r>
      <w:r>
        <w:rPr>
          <w:rStyle w:val="jlqj4b"/>
          <w:lang w:val="sr-Cyrl-BA"/>
        </w:rPr>
        <w:t>дилемом истраживање или експлоатација</w:t>
      </w:r>
      <w:r>
        <w:rPr>
          <w:rStyle w:val="jlqj4b"/>
          <w:lang w:val="sr-Latn-RS"/>
        </w:rPr>
        <w:t xml:space="preserve">, јер мора да бира између истраживања непознатих </w:t>
      </w:r>
      <w:r>
        <w:rPr>
          <w:rStyle w:val="jlqj4b"/>
          <w:lang w:val="sr-Cyrl-BA"/>
        </w:rPr>
        <w:t>радњи</w:t>
      </w:r>
      <w:r>
        <w:rPr>
          <w:rStyle w:val="jlqj4b"/>
          <w:lang w:val="sr-Latn-RS"/>
        </w:rPr>
        <w:t xml:space="preserve"> како би стекао више информација </w:t>
      </w:r>
      <w:r>
        <w:rPr>
          <w:rStyle w:val="jlqj4b"/>
          <w:lang w:val="sr-Cyrl-BA"/>
        </w:rPr>
        <w:t>и</w:t>
      </w:r>
      <w:r>
        <w:rPr>
          <w:rStyle w:val="jlqj4b"/>
          <w:lang w:val="sr-Latn-RS"/>
        </w:rPr>
        <w:t xml:space="preserve"> искориш</w:t>
      </w:r>
      <w:r>
        <w:rPr>
          <w:rStyle w:val="jlqj4b"/>
          <w:lang w:val="sr-Cyrl-BA"/>
        </w:rPr>
        <w:t>т</w:t>
      </w:r>
      <w:r>
        <w:rPr>
          <w:rStyle w:val="jlqj4b"/>
          <w:lang w:val="sr-Latn-RS"/>
        </w:rPr>
        <w:t>авању већ прикупљених информација.</w:t>
      </w:r>
      <w:r>
        <w:rPr>
          <w:lang w:val="ru-RU"/>
        </w:rPr>
        <w:t xml:space="preserve"> </w:t>
      </w:r>
      <w:sdt>
        <w:sdtPr>
          <w:id w:val="-956792252"/>
          <w:citation/>
        </w:sdtPr>
        <w:sdtContent>
          <w:r>
            <w:fldChar w:fldCharType="begin"/>
          </w:r>
          <w:r>
            <w:rPr>
              <w:lang w:val="sr-Cyrl-BA"/>
            </w:rPr>
            <w:instrText xml:space="preserve"> CITATION Moh18 \l 7194 </w:instrText>
          </w:r>
          <w:r>
            <w:fldChar w:fldCharType="separate"/>
          </w:r>
          <w:r>
            <w:rPr>
              <w:noProof/>
              <w:lang w:val="sr-Cyrl-BA"/>
            </w:rPr>
            <w:t>[4]</w:t>
          </w:r>
          <w:r>
            <w:fldChar w:fldCharType="end"/>
          </w:r>
        </w:sdtContent>
      </w:sdt>
      <w:r>
        <w:rPr>
          <w:rFonts w:cs="Times New Roman"/>
          <w:lang w:val="ru-RU"/>
        </w:rPr>
        <w:br w:type="page"/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8" w:name="_Toc64317736"/>
      <w:r>
        <w:rPr>
          <w:rFonts w:cs="Times New Roman"/>
          <w:lang w:val="sr-Cyrl-BA"/>
        </w:rPr>
        <w:lastRenderedPageBreak/>
        <w:t>Процес машинског учења</w:t>
      </w:r>
      <w:bookmarkEnd w:id="8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9" w:name="_Toc64317737"/>
      <w:r>
        <w:rPr>
          <w:rFonts w:cs="Times New Roman"/>
          <w:lang w:val="sr-Cyrl-BA"/>
        </w:rPr>
        <w:t>Прикупљање података</w:t>
      </w:r>
      <w:bookmarkEnd w:id="9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0" w:name="_Toc64317738"/>
      <w:r>
        <w:rPr>
          <w:rFonts w:cs="Times New Roman"/>
          <w:lang w:val="sr-Cyrl-BA"/>
        </w:rPr>
        <w:t>Припрема података</w:t>
      </w:r>
      <w:bookmarkEnd w:id="10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1" w:name="_Toc64317739"/>
      <w:r>
        <w:rPr>
          <w:rFonts w:cs="Times New Roman"/>
          <w:lang w:val="sr-Cyrl-BA"/>
        </w:rPr>
        <w:t>Анализа података</w:t>
      </w:r>
      <w:bookmarkEnd w:id="11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2" w:name="_Toc64317740"/>
      <w:r>
        <w:rPr>
          <w:rFonts w:cs="Times New Roman"/>
          <w:lang w:val="sr-Cyrl-BA"/>
        </w:rPr>
        <w:t>Избор алгоритма</w:t>
      </w:r>
      <w:bookmarkEnd w:id="12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3" w:name="_Toc64317741"/>
      <w:r>
        <w:rPr>
          <w:rFonts w:cs="Times New Roman"/>
          <w:lang w:val="sr-Cyrl-BA"/>
        </w:rPr>
        <w:t>Обучавање модела</w:t>
      </w:r>
      <w:bookmarkEnd w:id="13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4" w:name="_Toc64317742"/>
      <w:r>
        <w:rPr>
          <w:rFonts w:cs="Times New Roman"/>
          <w:lang w:val="sr-Cyrl-BA"/>
        </w:rPr>
        <w:t>Оцјењивање модела</w:t>
      </w:r>
      <w:bookmarkEnd w:id="14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5" w:name="_Toc64317743"/>
      <w:r>
        <w:rPr>
          <w:rFonts w:cs="Times New Roman"/>
          <w:lang w:val="sr-Cyrl-BA"/>
        </w:rPr>
        <w:t>Тестирање модела</w:t>
      </w:r>
      <w:bookmarkEnd w:id="15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6" w:name="_Toc64317744"/>
      <w:r>
        <w:rPr>
          <w:rFonts w:cs="Times New Roman"/>
          <w:lang w:val="sr-Cyrl-BA"/>
        </w:rPr>
        <w:t>Примјена модела</w:t>
      </w:r>
      <w:bookmarkEnd w:id="16"/>
    </w:p>
    <w:p>
      <w:pPr>
        <w:rPr>
          <w:lang w:val="sr-Cyrl-BA"/>
        </w:rPr>
      </w:pPr>
    </w:p>
    <w:p>
      <w:pPr>
        <w:rPr>
          <w:rFonts w:ascii="Times New Roman" w:hAnsi="Times New Roman" w:cs="Times New Roman"/>
          <w:sz w:val="36"/>
          <w:szCs w:val="40"/>
          <w:lang w:val="sr-Cyrl-BA"/>
        </w:rPr>
      </w:pPr>
      <w:r>
        <w:rPr>
          <w:rFonts w:cs="Times New Roman"/>
          <w:lang w:val="sr-Cyrl-BA"/>
        </w:rPr>
        <w:br w:type="page"/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17" w:name="_Toc64317745"/>
      <w:r>
        <w:rPr>
          <w:rFonts w:cs="Times New Roman"/>
          <w:lang w:val="sr-Cyrl-BA"/>
        </w:rPr>
        <w:lastRenderedPageBreak/>
        <w:t>Алгоритми</w:t>
      </w:r>
      <w:bookmarkEnd w:id="17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8" w:name="_Toc64317746"/>
      <w:r>
        <w:rPr>
          <w:rFonts w:cs="Times New Roman"/>
          <w:lang w:val="sr-Cyrl-BA"/>
        </w:rPr>
        <w:t>Логистичка регресија</w:t>
      </w:r>
      <w:bookmarkEnd w:id="18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19" w:name="_Toc64317747"/>
      <w:r>
        <w:rPr>
          <w:rFonts w:cs="Times New Roman"/>
        </w:rPr>
        <w:t>Gaussian Naive Byes Classifier</w:t>
      </w:r>
      <w:bookmarkEnd w:id="19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0" w:name="_Toc64317748"/>
      <w:r>
        <w:rPr>
          <w:rFonts w:cs="Times New Roman"/>
          <w:lang w:val="en-US"/>
        </w:rPr>
        <w:t>K Nearest Neighbors Classifier</w:t>
      </w:r>
      <w:bookmarkEnd w:id="20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1" w:name="_Toc64317749"/>
      <w:r>
        <w:rPr>
          <w:rFonts w:cs="Times New Roman"/>
          <w:lang w:val="en-US"/>
        </w:rPr>
        <w:t>Decision Tree Classifier</w:t>
      </w:r>
      <w:bookmarkEnd w:id="21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2" w:name="_Toc64317750"/>
      <w:r>
        <w:rPr>
          <w:rFonts w:cs="Times New Roman"/>
          <w:lang w:val="en-US"/>
        </w:rPr>
        <w:t>Random Forest Classifier</w:t>
      </w:r>
      <w:bookmarkEnd w:id="22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3" w:name="_Toc64317751"/>
      <w:r>
        <w:rPr>
          <w:rFonts w:cs="Times New Roman"/>
          <w:lang w:val="en-US"/>
        </w:rPr>
        <w:t>Gradient Boosting Classifier</w:t>
      </w:r>
      <w:bookmarkEnd w:id="23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4" w:name="_Toc64317752"/>
      <w:r>
        <w:rPr>
          <w:rFonts w:cs="Times New Roman"/>
          <w:lang w:val="en-US"/>
        </w:rPr>
        <w:t>Support Vector Machine Classifier</w:t>
      </w:r>
      <w:bookmarkEnd w:id="24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5" w:name="_Toc64317753"/>
      <w:proofErr w:type="spellStart"/>
      <w:r>
        <w:rPr>
          <w:rFonts w:cs="Times New Roman"/>
          <w:lang w:val="en-US"/>
        </w:rPr>
        <w:t>LightGBM</w:t>
      </w:r>
      <w:proofErr w:type="spellEnd"/>
      <w:r>
        <w:rPr>
          <w:rFonts w:cs="Times New Roman"/>
          <w:lang w:val="en-US"/>
        </w:rPr>
        <w:t xml:space="preserve"> Classifier</w:t>
      </w:r>
      <w:bookmarkEnd w:id="25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6" w:name="_Toc64317754"/>
      <w:r>
        <w:rPr>
          <w:rFonts w:cs="Times New Roman"/>
          <w:lang w:val="en-US"/>
        </w:rPr>
        <w:t>K Nearest Neighbors Regressor</w:t>
      </w:r>
      <w:bookmarkEnd w:id="26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7" w:name="_Toc64317755"/>
      <w:proofErr w:type="spellStart"/>
      <w:r>
        <w:rPr>
          <w:rFonts w:cs="Times New Roman"/>
          <w:lang w:val="en-US"/>
        </w:rPr>
        <w:t>LightGBM</w:t>
      </w:r>
      <w:proofErr w:type="spellEnd"/>
      <w:r>
        <w:rPr>
          <w:rFonts w:cs="Times New Roman"/>
          <w:lang w:val="en-US"/>
        </w:rPr>
        <w:t xml:space="preserve"> Regressor</w:t>
      </w:r>
      <w:bookmarkEnd w:id="27"/>
    </w:p>
    <w:p>
      <w:pPr>
        <w:rPr>
          <w:lang w:val="sr-Cyrl-BA"/>
        </w:rPr>
      </w:pPr>
    </w:p>
    <w:p>
      <w:pPr>
        <w:rPr>
          <w:rFonts w:ascii="Times New Roman" w:hAnsi="Times New Roman" w:cs="Times New Roman"/>
          <w:sz w:val="36"/>
          <w:szCs w:val="40"/>
          <w:lang w:val="sr-Cyrl-BA"/>
        </w:rPr>
      </w:pPr>
      <w:r>
        <w:rPr>
          <w:rFonts w:cs="Times New Roman"/>
          <w:lang w:val="sr-Cyrl-BA"/>
        </w:rPr>
        <w:br w:type="page"/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28" w:name="_Toc64317756"/>
      <w:r>
        <w:rPr>
          <w:rFonts w:cs="Times New Roman"/>
          <w:lang w:val="sr-Cyrl-BA"/>
        </w:rPr>
        <w:lastRenderedPageBreak/>
        <w:t>Практични рад</w:t>
      </w:r>
      <w:bookmarkEnd w:id="28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29" w:name="_Toc64317757"/>
      <w:r>
        <w:rPr>
          <w:rFonts w:cs="Times New Roman"/>
          <w:lang w:val="sr-Cyrl-BA"/>
        </w:rPr>
        <w:t>Прикупљање података</w:t>
      </w:r>
      <w:bookmarkEnd w:id="29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0" w:name="_Toc64317758"/>
      <w:r>
        <w:rPr>
          <w:rFonts w:cs="Times New Roman"/>
          <w:lang w:val="sr-Cyrl-BA"/>
        </w:rPr>
        <w:t>Припрема података</w:t>
      </w:r>
      <w:bookmarkEnd w:id="30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1" w:name="_Toc64317759"/>
      <w:r>
        <w:rPr>
          <w:rFonts w:cs="Times New Roman"/>
          <w:lang w:val="sr-Cyrl-BA"/>
        </w:rPr>
        <w:t>Анализа података</w:t>
      </w:r>
      <w:bookmarkEnd w:id="31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2" w:name="_Toc64317760"/>
      <w:r>
        <w:rPr>
          <w:rFonts w:cs="Times New Roman"/>
          <w:lang w:val="sr-Cyrl-BA"/>
        </w:rPr>
        <w:t>Избор алгоритма</w:t>
      </w:r>
      <w:bookmarkEnd w:id="32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3" w:name="_Toc64317761"/>
      <w:r>
        <w:rPr>
          <w:rFonts w:cs="Times New Roman"/>
          <w:lang w:val="sr-Cyrl-BA"/>
        </w:rPr>
        <w:t>Обучавање модела</w:t>
      </w:r>
      <w:bookmarkEnd w:id="33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4" w:name="_Toc64317762"/>
      <w:r>
        <w:rPr>
          <w:rFonts w:cs="Times New Roman"/>
          <w:lang w:val="sr-Cyrl-BA"/>
        </w:rPr>
        <w:t>Оцјењивање модела</w:t>
      </w:r>
      <w:bookmarkEnd w:id="34"/>
    </w:p>
    <w:p>
      <w:pPr>
        <w:pStyle w:val="Heading2"/>
        <w:numPr>
          <w:ilvl w:val="1"/>
          <w:numId w:val="6"/>
        </w:numPr>
        <w:rPr>
          <w:rFonts w:cs="Times New Roman"/>
          <w:lang w:val="sr-Cyrl-BA"/>
        </w:rPr>
      </w:pPr>
      <w:bookmarkStart w:id="35" w:name="_Toc64317763"/>
      <w:r>
        <w:rPr>
          <w:rFonts w:cs="Times New Roman"/>
          <w:lang w:val="sr-Cyrl-BA"/>
        </w:rPr>
        <w:t>Тестирање модела</w:t>
      </w:r>
      <w:bookmarkEnd w:id="35"/>
    </w:p>
    <w:p>
      <w:pPr>
        <w:rPr>
          <w:lang w:val="sr-Cyrl-BA"/>
        </w:rPr>
      </w:pPr>
    </w:p>
    <w:p>
      <w:pPr>
        <w:rPr>
          <w:rFonts w:ascii="Times New Roman" w:hAnsi="Times New Roman" w:cs="Times New Roman"/>
          <w:sz w:val="36"/>
          <w:szCs w:val="40"/>
          <w:lang w:val="sr-Cyrl-BA"/>
        </w:rPr>
      </w:pPr>
      <w:r>
        <w:rPr>
          <w:rFonts w:cs="Times New Roman"/>
          <w:lang w:val="sr-Cyrl-BA"/>
        </w:rPr>
        <w:br w:type="page"/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36" w:name="_Toc64317764"/>
      <w:r>
        <w:rPr>
          <w:rFonts w:cs="Times New Roman"/>
          <w:lang w:val="sr-Cyrl-BA"/>
        </w:rPr>
        <w:lastRenderedPageBreak/>
        <w:t>Резултати</w:t>
      </w:r>
      <w:bookmarkEnd w:id="36"/>
    </w:p>
    <w:p>
      <w:pPr>
        <w:rPr>
          <w:rFonts w:ascii="Times New Roman" w:hAnsi="Times New Roman" w:cs="Times New Roman"/>
          <w:sz w:val="36"/>
          <w:szCs w:val="40"/>
          <w:lang w:val="sr-Cyrl-BA"/>
        </w:rPr>
      </w:pPr>
      <w:r>
        <w:rPr>
          <w:rFonts w:cs="Times New Roman"/>
          <w:lang w:val="sr-Cyrl-BA"/>
        </w:rPr>
        <w:br w:type="page"/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37" w:name="_Toc64317765"/>
      <w:r>
        <w:rPr>
          <w:rFonts w:cs="Times New Roman"/>
          <w:lang w:val="sr-Cyrl-BA"/>
        </w:rPr>
        <w:lastRenderedPageBreak/>
        <w:t>Закључак</w:t>
      </w:r>
      <w:bookmarkEnd w:id="37"/>
    </w:p>
    <w:p>
      <w:pPr>
        <w:rPr>
          <w:rFonts w:ascii="Times New Roman" w:hAnsi="Times New Roman" w:cs="Times New Roman"/>
          <w:sz w:val="36"/>
          <w:szCs w:val="40"/>
          <w:lang w:val="sr-Cyrl-BA"/>
        </w:rPr>
      </w:pPr>
      <w:r>
        <w:rPr>
          <w:rFonts w:cs="Times New Roman"/>
          <w:lang w:val="sr-Cyrl-BA"/>
        </w:rPr>
        <w:br w:type="page"/>
      </w:r>
    </w:p>
    <w:p>
      <w:pPr>
        <w:pStyle w:val="Heading1"/>
        <w:numPr>
          <w:ilvl w:val="0"/>
          <w:numId w:val="6"/>
        </w:numPr>
        <w:rPr>
          <w:rFonts w:cs="Times New Roman"/>
          <w:lang w:val="sr-Cyrl-BA"/>
        </w:rPr>
      </w:pPr>
      <w:bookmarkStart w:id="38" w:name="_Toc64317766"/>
      <w:r>
        <w:rPr>
          <w:rFonts w:cs="Times New Roman"/>
          <w:lang w:val="sr-Cyrl-BA"/>
        </w:rPr>
        <w:lastRenderedPageBreak/>
        <w:t>Литература</w:t>
      </w:r>
    </w:p>
    <w:sdt>
      <w:sdtPr>
        <w:id w:val="-1244101330"/>
        <w:docPartObj>
          <w:docPartGallery w:val="Bibliographie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sdt>
          <w:sdtPr>
            <w:id w:val="-573587230"/>
            <w:bibliography/>
          </w:sdtPr>
          <w:sdtEndPr>
            <w:rPr>
              <w:rFonts w:ascii="Arial" w:hAnsi="Arial"/>
              <w:sz w:val="22"/>
              <w:szCs w:val="22"/>
            </w:rPr>
          </w:sdtEndPr>
          <w:sdtContent>
            <w:bookmarkEnd w:id="38" w:displacedByCustomXml="prev"/>
            <w:p>
              <w:pPr>
                <w:pStyle w:val="Heading1"/>
                <w:numPr>
                  <w:ilvl w:val="0"/>
                  <w:numId w:val="6"/>
                </w:numPr>
                <w:rPr>
                  <w:rFonts w:cs="Times New Roman"/>
                  <w:lang w:val="sr-Cyrl-BA"/>
                </w:rPr>
              </w:pPr>
            </w:p>
            <w:p>
              <w:pPr>
                <w:rPr>
                  <w:noProof/>
                  <w:lang w:val="e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>
                <w:trPr>
                  <w:divId w:val="1733625199"/>
                  <w:tblCellSpacing w:w="15" w:type="dxa"/>
                </w:trPr>
                <w:tc>
                  <w:tcPr>
                    <w:tcW w:w="50" w:type="pct"/>
                    <w:hideMark/>
                  </w:tcPr>
                  <w:p>
                    <w:pPr>
                      <w:pStyle w:val="Bibliography"/>
                      <w:rPr>
                        <w:noProof/>
                        <w:sz w:val="24"/>
                        <w:szCs w:val="24"/>
                        <w:lang w:val="sr-Cyrl-BA"/>
                      </w:rPr>
                    </w:pPr>
                    <w:r>
                      <w:rPr>
                        <w:noProof/>
                        <w:lang w:val="sr-Cyrl-BA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>
                    <w:pPr>
                      <w:pStyle w:val="Bibliography"/>
                      <w:rPr>
                        <w:noProof/>
                        <w:lang w:val="sr-Cyrl-BA"/>
                      </w:rPr>
                    </w:pPr>
                    <w:r>
                      <w:rPr>
                        <w:noProof/>
                        <w:lang w:val="sr-Cyrl-BA"/>
                      </w:rPr>
                      <w:t xml:space="preserve">D. Kirsch и J. Hurwitz, Machine Learning For Dummies, New Jersey: John Wiley &amp; Sons, Inc., 2018. </w:t>
                    </w:r>
                  </w:p>
                </w:tc>
              </w:tr>
              <w:tr>
                <w:trPr>
                  <w:divId w:val="1733625199"/>
                  <w:tblCellSpacing w:w="15" w:type="dxa"/>
                </w:trPr>
                <w:tc>
                  <w:tcPr>
                    <w:tcW w:w="50" w:type="pct"/>
                    <w:hideMark/>
                  </w:tcPr>
                  <w:p>
                    <w:pPr>
                      <w:pStyle w:val="Bibliography"/>
                      <w:rPr>
                        <w:noProof/>
                        <w:lang w:val="sr-Cyrl-BA"/>
                      </w:rPr>
                    </w:pPr>
                    <w:r>
                      <w:rPr>
                        <w:noProof/>
                        <w:lang w:val="sr-Cyrl-BA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>
                    <w:pPr>
                      <w:pStyle w:val="Bibliography"/>
                      <w:rPr>
                        <w:noProof/>
                        <w:lang w:val="sr-Cyrl-BA"/>
                      </w:rPr>
                    </w:pPr>
                    <w:r>
                      <w:rPr>
                        <w:noProof/>
                        <w:lang w:val="sr-Cyrl-BA"/>
                      </w:rPr>
                      <w:t xml:space="preserve">F. Williams, Meet the nine billion-dollar companies turning a profit from sustainability, The Guardian, 2016. </w:t>
                    </w:r>
                  </w:p>
                </w:tc>
              </w:tr>
              <w:tr>
                <w:trPr>
                  <w:divId w:val="1733625199"/>
                  <w:tblCellSpacing w:w="15" w:type="dxa"/>
                </w:trPr>
                <w:tc>
                  <w:tcPr>
                    <w:tcW w:w="50" w:type="pct"/>
                    <w:hideMark/>
                  </w:tcPr>
                  <w:p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Mitchell, Machine Learning, New York: McGraw-Hill, 1997. </w:t>
                    </w:r>
                  </w:p>
                </w:tc>
              </w:tr>
            </w:tbl>
            <w:p>
              <w:pPr>
                <w:divId w:val="1733625199"/>
                <w:rPr>
                  <w:rFonts w:eastAsia="Times New Roman"/>
                  <w:noProof/>
                </w:rPr>
              </w:pPr>
            </w:p>
            <w:p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>
      <w:pPr>
        <w:rPr>
          <w:rFonts w:ascii="Times New Roman" w:hAnsi="Times New Roman" w:cs="Times New Roman"/>
          <w:sz w:val="36"/>
          <w:szCs w:val="40"/>
          <w:lang w:val="sr-Cyrl-BA"/>
        </w:rPr>
      </w:pPr>
    </w:p>
    <w:sectPr>
      <w:footerReference w:type="first" r:id="rId1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BM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F65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>
    <w:pPr>
      <w:pStyle w:val="Footer"/>
      <w:tabs>
        <w:tab w:val="clear" w:pos="4680"/>
        <w:tab w:val="clear" w:pos="9360"/>
        <w:tab w:val="left" w:pos="394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3348516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</w:rPr>
    </w:sdtEndPr>
    <w:sdtContent>
      <w:p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b/>
            <w:bCs/>
          </w:rPr>
          <w:t>-</w:t>
        </w:r>
        <w: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-</w:t>
        </w:r>
      </w:p>
    </w:sdtContent>
  </w:sdt>
  <w:p>
    <w:pPr>
      <w:pStyle w:val="Footer"/>
      <w:tabs>
        <w:tab w:val="clear" w:pos="4680"/>
        <w:tab w:val="clear" w:pos="9360"/>
        <w:tab w:val="left" w:pos="3945"/>
        <w:tab w:val="left" w:pos="418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941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  <w:footnote w:id="1">
    <w:p>
      <w:pPr>
        <w:pStyle w:val="FootnoteText"/>
        <w:rPr>
          <w:lang w:val="sr-Cyrl-B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https://www.google.com/</w:t>
        </w:r>
      </w:hyperlink>
      <w:r>
        <w:rPr>
          <w:lang w:val="sr-Cyrl-BA"/>
        </w:rPr>
        <w:t xml:space="preserve"> </w:t>
      </w:r>
    </w:p>
  </w:footnote>
  <w:footnote w:id="2">
    <w:p>
      <w:pPr>
        <w:pStyle w:val="FootnoteText"/>
        <w:rPr>
          <w:lang w:val="sr-Cyrl-B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https://www.microsoft.com/</w:t>
        </w:r>
      </w:hyperlink>
      <w:r>
        <w:t xml:space="preserve"> 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https://www.facebook.com/</w:t>
        </w:r>
      </w:hyperlink>
    </w:p>
  </w:footnote>
  <w:footnote w:id="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https://www.amazon.com/</w:t>
        </w:r>
      </w:hyperlink>
    </w:p>
  </w:footnote>
  <w:footnote w:id="5">
    <w:p>
      <w:pPr>
        <w:pStyle w:val="FootnoteText"/>
        <w:rPr>
          <w:lang w:val="sr-Cyrl-B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https://www.forbes.com/sites/louiscolumbus/2018/01/12/10-charts-that-will-change-your-perspective-on-artificial-intelligences-growth</w:t>
        </w:r>
      </w:hyperlink>
      <w:r>
        <w:rPr>
          <w:lang w:val="sr-Cyrl-B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6"/>
      </w:tabs>
    </w:pPr>
    <w:r>
      <w:rPr>
        <w:rFonts w:ascii="Times New Roman" w:hAnsi="Times New Roman" w:cs="Times New Roman"/>
        <w:lang w:val="sr-Cyrl-BA"/>
      </w:rPr>
      <w:t xml:space="preserve">Никола Карпић  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sr-Cyrl-BA"/>
      </w:rPr>
      <w:t>Р</w:t>
    </w:r>
    <w:r>
      <w:rPr>
        <w:rFonts w:ascii="Times New Roman" w:hAnsi="Times New Roman" w:cs="Times New Roman"/>
      </w:rPr>
      <w:t>азвој рјешења за предвиђање броја особа у просторији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8AF"/>
    <w:multiLevelType w:val="hybridMultilevel"/>
    <w:tmpl w:val="D0DC449E"/>
    <w:lvl w:ilvl="0" w:tplc="5C966C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70E"/>
    <w:multiLevelType w:val="hybridMultilevel"/>
    <w:tmpl w:val="6D34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4D24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EB7E71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1B67C8"/>
    <w:multiLevelType w:val="hybridMultilevel"/>
    <w:tmpl w:val="7AA2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220B"/>
    <w:multiLevelType w:val="hybridMultilevel"/>
    <w:tmpl w:val="6A4E9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531E24"/>
    <w:multiLevelType w:val="hybridMultilevel"/>
    <w:tmpl w:val="E7A4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403E3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725680"/>
    <w:multiLevelType w:val="hybridMultilevel"/>
    <w:tmpl w:val="7A62A8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F62110"/>
    <w:multiLevelType w:val="hybridMultilevel"/>
    <w:tmpl w:val="190A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95CEA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F9020F9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0A48B9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214079A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31B0D83"/>
    <w:multiLevelType w:val="hybridMultilevel"/>
    <w:tmpl w:val="26A84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C1B7D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A890B63"/>
    <w:multiLevelType w:val="hybridMultilevel"/>
    <w:tmpl w:val="0CE29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FD7769"/>
    <w:multiLevelType w:val="hybridMultilevel"/>
    <w:tmpl w:val="E070E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A32636"/>
    <w:multiLevelType w:val="hybridMultilevel"/>
    <w:tmpl w:val="6B24AB60"/>
    <w:lvl w:ilvl="0" w:tplc="3EFA4D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D58CE"/>
    <w:multiLevelType w:val="hybridMultilevel"/>
    <w:tmpl w:val="4ADC6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451D59"/>
    <w:multiLevelType w:val="hybridMultilevel"/>
    <w:tmpl w:val="177C4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BF7800"/>
    <w:multiLevelType w:val="hybridMultilevel"/>
    <w:tmpl w:val="E7F4F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172B80"/>
    <w:multiLevelType w:val="hybridMultilevel"/>
    <w:tmpl w:val="F064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FF3261"/>
    <w:multiLevelType w:val="multilevel"/>
    <w:tmpl w:val="31304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0AC381C"/>
    <w:multiLevelType w:val="hybridMultilevel"/>
    <w:tmpl w:val="6D96ACF6"/>
    <w:lvl w:ilvl="0" w:tplc="00AAF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21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4C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2B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08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41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4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2F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2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4553A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31A6D39"/>
    <w:multiLevelType w:val="hybridMultilevel"/>
    <w:tmpl w:val="F416B2D4"/>
    <w:lvl w:ilvl="0" w:tplc="F314D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639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022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41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1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C9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A9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D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E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D7159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54A6FAC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63771B8"/>
    <w:multiLevelType w:val="hybridMultilevel"/>
    <w:tmpl w:val="ED2EC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E496F"/>
    <w:multiLevelType w:val="multilevel"/>
    <w:tmpl w:val="1C289D6A"/>
    <w:lvl w:ilvl="0"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ABF3440"/>
    <w:multiLevelType w:val="hybridMultilevel"/>
    <w:tmpl w:val="853AA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F90A1F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B135EDF"/>
    <w:multiLevelType w:val="hybridMultilevel"/>
    <w:tmpl w:val="B2922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92103"/>
    <w:multiLevelType w:val="multilevel"/>
    <w:tmpl w:val="3814D7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4FFC2EF1"/>
    <w:multiLevelType w:val="hybridMultilevel"/>
    <w:tmpl w:val="0A4A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45DEE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9205E4E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C654AE9"/>
    <w:multiLevelType w:val="hybridMultilevel"/>
    <w:tmpl w:val="3CD2B2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6C4D00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3492780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81D7035"/>
    <w:multiLevelType w:val="hybridMultilevel"/>
    <w:tmpl w:val="ED4AA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EE3AC2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C165484"/>
    <w:multiLevelType w:val="multilevel"/>
    <w:tmpl w:val="D5247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0E310D1"/>
    <w:multiLevelType w:val="hybridMultilevel"/>
    <w:tmpl w:val="9BF0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923F1"/>
    <w:multiLevelType w:val="hybridMultilevel"/>
    <w:tmpl w:val="FF1C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F403F"/>
    <w:multiLevelType w:val="hybridMultilevel"/>
    <w:tmpl w:val="C420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95B48"/>
    <w:multiLevelType w:val="multilevel"/>
    <w:tmpl w:val="31304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6"/>
  </w:num>
  <w:num w:numId="2">
    <w:abstractNumId w:val="24"/>
  </w:num>
  <w:num w:numId="3">
    <w:abstractNumId w:val="34"/>
  </w:num>
  <w:num w:numId="4">
    <w:abstractNumId w:val="23"/>
  </w:num>
  <w:num w:numId="5">
    <w:abstractNumId w:val="47"/>
  </w:num>
  <w:num w:numId="6">
    <w:abstractNumId w:val="13"/>
  </w:num>
  <w:num w:numId="7">
    <w:abstractNumId w:val="36"/>
  </w:num>
  <w:num w:numId="8">
    <w:abstractNumId w:val="32"/>
  </w:num>
  <w:num w:numId="9">
    <w:abstractNumId w:val="28"/>
  </w:num>
  <w:num w:numId="10">
    <w:abstractNumId w:val="39"/>
  </w:num>
  <w:num w:numId="11">
    <w:abstractNumId w:val="17"/>
  </w:num>
  <w:num w:numId="12">
    <w:abstractNumId w:val="21"/>
  </w:num>
  <w:num w:numId="13">
    <w:abstractNumId w:val="37"/>
  </w:num>
  <w:num w:numId="14">
    <w:abstractNumId w:val="45"/>
  </w:num>
  <w:num w:numId="15">
    <w:abstractNumId w:val="35"/>
  </w:num>
  <w:num w:numId="16">
    <w:abstractNumId w:val="6"/>
  </w:num>
  <w:num w:numId="17">
    <w:abstractNumId w:val="29"/>
  </w:num>
  <w:num w:numId="18">
    <w:abstractNumId w:val="46"/>
  </w:num>
  <w:num w:numId="19">
    <w:abstractNumId w:val="9"/>
  </w:num>
  <w:num w:numId="20">
    <w:abstractNumId w:val="44"/>
  </w:num>
  <w:num w:numId="21">
    <w:abstractNumId w:val="20"/>
  </w:num>
  <w:num w:numId="22">
    <w:abstractNumId w:val="8"/>
  </w:num>
  <w:num w:numId="23">
    <w:abstractNumId w:val="41"/>
  </w:num>
  <w:num w:numId="24">
    <w:abstractNumId w:val="22"/>
  </w:num>
  <w:num w:numId="25">
    <w:abstractNumId w:val="5"/>
  </w:num>
  <w:num w:numId="26">
    <w:abstractNumId w:val="33"/>
  </w:num>
  <w:num w:numId="27">
    <w:abstractNumId w:val="4"/>
  </w:num>
  <w:num w:numId="28">
    <w:abstractNumId w:val="7"/>
  </w:num>
  <w:num w:numId="29">
    <w:abstractNumId w:val="31"/>
  </w:num>
  <w:num w:numId="30">
    <w:abstractNumId w:val="38"/>
  </w:num>
  <w:num w:numId="31">
    <w:abstractNumId w:val="19"/>
  </w:num>
  <w:num w:numId="32">
    <w:abstractNumId w:val="10"/>
  </w:num>
  <w:num w:numId="33">
    <w:abstractNumId w:val="27"/>
  </w:num>
  <w:num w:numId="34">
    <w:abstractNumId w:val="11"/>
  </w:num>
  <w:num w:numId="35">
    <w:abstractNumId w:val="40"/>
  </w:num>
  <w:num w:numId="36">
    <w:abstractNumId w:val="12"/>
  </w:num>
  <w:num w:numId="37">
    <w:abstractNumId w:val="42"/>
  </w:num>
  <w:num w:numId="38">
    <w:abstractNumId w:val="30"/>
  </w:num>
  <w:num w:numId="39">
    <w:abstractNumId w:val="43"/>
  </w:num>
  <w:num w:numId="40">
    <w:abstractNumId w:val="16"/>
  </w:num>
  <w:num w:numId="41">
    <w:abstractNumId w:val="15"/>
  </w:num>
  <w:num w:numId="42">
    <w:abstractNumId w:val="14"/>
  </w:num>
  <w:num w:numId="43">
    <w:abstractNumId w:val="1"/>
  </w:num>
  <w:num w:numId="44">
    <w:abstractNumId w:val="0"/>
  </w:num>
  <w:num w:numId="45">
    <w:abstractNumId w:val="3"/>
  </w:num>
  <w:num w:numId="46">
    <w:abstractNumId w:val="2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03353-A284-4515-8205-7D3430BD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00" w:after="120"/>
      <w:outlineLvl w:val="0"/>
    </w:pPr>
    <w:rPr>
      <w:rFonts w:ascii="Times New Roman" w:hAnsi="Times New Roman"/>
      <w:sz w:val="36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ind w:left="720"/>
      <w:outlineLvl w:val="1"/>
    </w:pPr>
    <w:rPr>
      <w:rFonts w:ascii="Times New Roman" w:hAnsi="Times New Roman"/>
      <w:sz w:val="28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Times New Roman" w:hAnsi="Times New Roman"/>
      <w:i/>
      <w:sz w:val="24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DefaultParagraphFont"/>
  </w:style>
  <w:style w:type="character" w:customStyle="1" w:styleId="mo">
    <w:name w:val="mo"/>
    <w:basedOn w:val="DefaultParagraphFont"/>
  </w:style>
  <w:style w:type="character" w:customStyle="1" w:styleId="mn">
    <w:name w:val="mn"/>
    <w:basedOn w:val="DefaultParagraphFont"/>
  </w:style>
  <w:style w:type="character" w:customStyle="1" w:styleId="fontstyle01">
    <w:name w:val="fontstyle01"/>
    <w:basedOn w:val="DefaultParagraphFont"/>
    <w:rPr>
      <w:rFonts w:ascii="MSBM10" w:hAnsi="MSBM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F65" w:hAnsi="F6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Pr>
      <w:rFonts w:ascii="MSBM10" w:hAnsi="MSBM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Pr>
      <w:rFonts w:ascii="CMSSBX10" w:hAnsi="CMSSBX10" w:hint="default"/>
      <w:b/>
      <w:bCs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81">
    <w:name w:val="fontstyle81"/>
    <w:basedOn w:val="DefaultParagraphFont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91">
    <w:name w:val="fontstyle91"/>
    <w:basedOn w:val="DefaultParagraphFont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paragraph" w:customStyle="1" w:styleId="noindentnospacing">
    <w:name w:val="no indent no spacing"/>
    <w:basedOn w:val="NoSpacing"/>
    <w:pPr>
      <w:ind w:firstLine="0"/>
    </w:pPr>
  </w:style>
  <w:style w:type="character" w:customStyle="1" w:styleId="mtext">
    <w:name w:val="mtext"/>
    <w:basedOn w:val="DefaultParagraphFont"/>
  </w:style>
  <w:style w:type="paragraph" w:styleId="Bibliography">
    <w:name w:val="Bibliography"/>
    <w:basedOn w:val="Normal"/>
    <w:next w:val="Normal"/>
    <w:uiPriority w:val="37"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</w:style>
  <w:style w:type="character" w:customStyle="1" w:styleId="spellingerror">
    <w:name w:val="spellingerror"/>
    <w:basedOn w:val="DefaultParagraphFont"/>
  </w:style>
  <w:style w:type="character" w:customStyle="1" w:styleId="eop">
    <w:name w:val="eop"/>
    <w:basedOn w:val="DefaultParagraphFont"/>
  </w:style>
  <w:style w:type="character" w:customStyle="1" w:styleId="contextualspellingandgrammarerror">
    <w:name w:val="contextualspellingandgrammarerro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footnotens">
    <w:name w:val="footnote ns"/>
    <w:basedOn w:val="NoSpacing"/>
    <w:pPr>
      <w:ind w:firstLine="0"/>
    </w:pPr>
    <w:rPr>
      <w:sz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  <w:lang w:val="sr-Latn-BA"/>
    </w:rPr>
  </w:style>
  <w:style w:type="paragraph" w:styleId="Revision">
    <w:name w:val="Revision"/>
    <w:hidden/>
    <w:uiPriority w:val="99"/>
    <w:semiHidden/>
    <w:pPr>
      <w:spacing w:line="240" w:lineRule="auto"/>
    </w:pPr>
    <w:rPr>
      <w:lang w:val="sr-Latn-BA"/>
    </w:rPr>
  </w:style>
  <w:style w:type="character" w:customStyle="1" w:styleId="viiyi">
    <w:name w:val="viiyi"/>
    <w:basedOn w:val="DefaultParagraphFont"/>
  </w:style>
  <w:style w:type="character" w:customStyle="1" w:styleId="jlqj4b">
    <w:name w:val="jlqj4b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/>
      <w:sz w:val="36"/>
      <w:szCs w:val="40"/>
      <w:lang w:val="sr-Latn-B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9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81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722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83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3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3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8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33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1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3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7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" TargetMode="External"/><Relationship Id="rId2" Type="http://schemas.openxmlformats.org/officeDocument/2006/relationships/hyperlink" Target="https://www.microsoft.com/" TargetMode="External"/><Relationship Id="rId1" Type="http://schemas.openxmlformats.org/officeDocument/2006/relationships/hyperlink" Target="https://www.google.com/" TargetMode="External"/><Relationship Id="rId5" Type="http://schemas.openxmlformats.org/officeDocument/2006/relationships/hyperlink" Target="https://www.forbes.com/sites/louiscolumbus/2018/01/12/10-charts-that-will-change-your-perspective-on-artificial-intelligences-growth" TargetMode="External"/><Relationship Id="rId4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Kir18</b:Tag>
    <b:SourceType>Book</b:SourceType>
    <b:Guid>{5CB65DD5-14E9-4BFB-B205-A65BA1ED3420}</b:Guid>
    <b:Author>
      <b:Author>
        <b:NameList>
          <b:Person>
            <b:Last>Kirsch</b:Last>
            <b:First>Daniel</b:First>
          </b:Person>
          <b:Person>
            <b:Last>Hurwitz</b:Last>
            <b:First>Judith</b:First>
          </b:Person>
        </b:NameList>
      </b:Author>
    </b:Author>
    <b:Title>Machine Learning For Dummies</b:Title>
    <b:Year>2018</b:Year>
    <b:City>New Jersey</b:City>
    <b:Publisher>John Wiley &amp; Sons, Inc.</b:Publisher>
    <b:RefOrder>1</b:RefOrder>
  </b:Source>
  <b:Source>
    <b:Tag>Mit97</b:Tag>
    <b:SourceType>Book</b:SourceType>
    <b:Guid>{C5DA4661-2A8C-4CD8-B87D-806A6A32CFE3}</b:Guid>
    <b:Author>
      <b:Author>
        <b:NameList>
          <b:Person>
            <b:Last>Mitchell</b:Last>
            <b:First>Tom</b:First>
          </b:Person>
        </b:NameList>
      </b:Author>
    </b:Author>
    <b:Title>Machine Learning</b:Title>
    <b:Year>1997</b:Year>
    <b:City>New York</b:City>
    <b:LCID>en-US</b:LCID>
    <b:Publisher>McGraw-Hill</b:Publisher>
    <b:RefOrder>5</b:RefOrder>
  </b:Source>
  <b:Source>
    <b:Tag>Wil16</b:Tag>
    <b:SourceType>Book</b:SourceType>
    <b:Guid>{6235A0EB-0AEF-40F2-BE26-8921F6FEA2AD}</b:Guid>
    <b:Title>Meet the nine billion-dollar companies turning a profit from sustainability</b:Title>
    <b:Year>2016</b:Year>
    <b:Publisher>The Guardian</b:Publisher>
    <b:Author>
      <b:Author>
        <b:NameList>
          <b:Person>
            <b:Last>Williams</b:Last>
            <b:First>Freya</b:First>
          </b:Person>
        </b:NameList>
      </b:Author>
    </b:Author>
    <b:RefOrder>2</b:RefOrder>
  </b:Source>
  <b:Source>
    <b:Tag>Rus10</b:Tag>
    <b:SourceType>Book</b:SourceType>
    <b:Guid>{94CA29FE-0223-4273-B90A-641A9FAE4D17}</b:Guid>
    <b:Title>Artificial IntelligenceA Modern Approach</b:Title>
    <b:Year>2010</b:Year>
    <b:City>New Jersey</b:City>
    <b:Publisher>Pearson Education, Inc.</b:Publisher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RefOrder>3</b:RefOrder>
  </b:Source>
  <b:Source>
    <b:Tag>Moh18</b:Tag>
    <b:SourceType>Book</b:SourceType>
    <b:Guid>{FD71DA9E-AD8C-43F1-A003-737FA0B661CE}</b:Guid>
    <b:Title>Foundations of machine learning</b:Title>
    <b:Year>2018</b:Year>
    <b:City>Cambridge, Massachusetts</b:City>
    <b:Publisher>The MIT Press</b:Publisher>
    <b:Author>
      <b:Author>
        <b:NameList>
          <b:Person>
            <b:Last>Mohri</b:Last>
            <b:First>Mehryar</b:First>
          </b:Person>
          <b:Person>
            <b:Last>Rostamizadeh</b:Last>
            <b:First>Afshin </b:First>
          </b:Person>
          <b:Person>
            <b:Last>Talwalkar</b:Last>
            <b:First>Ameet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2667067-F9C2-4CF6-9A13-69C61739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Nikola Karpić</cp:lastModifiedBy>
  <cp:revision>1123</cp:revision>
  <cp:lastPrinted>2020-04-26T12:58:00Z</cp:lastPrinted>
  <dcterms:created xsi:type="dcterms:W3CDTF">2019-11-02T10:36:00Z</dcterms:created>
  <dcterms:modified xsi:type="dcterms:W3CDTF">2021-02-17T22:15:00Z</dcterms:modified>
</cp:coreProperties>
</file>